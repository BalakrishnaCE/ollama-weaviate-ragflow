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5A083" w14:textId="77777777" w:rsidR="008A25D3" w:rsidRPr="008A25D3" w:rsidRDefault="008A25D3" w:rsidP="3EC2109A">
      <w:pPr>
        <w:spacing w:line="360" w:lineRule="auto"/>
        <w:jc w:val="center"/>
        <w:rPr>
          <w:rFonts w:ascii="Times New Roman" w:hAnsi="Times New Roman" w:cs="Times New Roman"/>
          <w:b/>
          <w:bCs/>
        </w:rPr>
      </w:pPr>
      <w:r w:rsidRPr="3EC2109A">
        <w:rPr>
          <w:rFonts w:ascii="Times New Roman" w:hAnsi="Times New Roman" w:cs="Times New Roman"/>
          <w:b/>
          <w:bCs/>
        </w:rPr>
        <w:t>Client Office Tour Standard Operating Procedure (SOP)</w:t>
      </w:r>
    </w:p>
    <w:p w14:paraId="2CEB84A7" w14:textId="42AC8F23" w:rsidR="008A25D3" w:rsidRPr="008A25D3" w:rsidRDefault="008A25D3" w:rsidP="3EC2109A">
      <w:pPr>
        <w:spacing w:line="360" w:lineRule="auto"/>
        <w:jc w:val="center"/>
        <w:rPr>
          <w:rFonts w:ascii="Times New Roman" w:hAnsi="Times New Roman" w:cs="Times New Roman"/>
          <w:b/>
          <w:bCs/>
        </w:rPr>
      </w:pPr>
      <w:r w:rsidRPr="3EC2109A">
        <w:rPr>
          <w:rFonts w:ascii="Times New Roman" w:hAnsi="Times New Roman" w:cs="Times New Roman"/>
          <w:b/>
          <w:bCs/>
        </w:rPr>
        <w:t>Department</w:t>
      </w:r>
      <w:r w:rsidR="725C6112" w:rsidRPr="3EC2109A">
        <w:rPr>
          <w:rFonts w:ascii="Times New Roman" w:hAnsi="Times New Roman" w:cs="Times New Roman"/>
          <w:b/>
          <w:bCs/>
        </w:rPr>
        <w:t>- BDM</w:t>
      </w:r>
    </w:p>
    <w:p w14:paraId="3606247C" w14:textId="276E68A9" w:rsidR="008A25D3" w:rsidRPr="008A25D3" w:rsidRDefault="008A25D3" w:rsidP="3EC2109A">
      <w:pPr>
        <w:spacing w:line="360" w:lineRule="auto"/>
        <w:jc w:val="center"/>
        <w:rPr>
          <w:rFonts w:ascii="Times New Roman" w:hAnsi="Times New Roman" w:cs="Times New Roman"/>
          <w:b/>
          <w:bCs/>
        </w:rPr>
      </w:pPr>
      <w:r w:rsidRPr="3EC2109A">
        <w:rPr>
          <w:rFonts w:ascii="Times New Roman" w:hAnsi="Times New Roman" w:cs="Times New Roman"/>
          <w:b/>
          <w:bCs/>
        </w:rPr>
        <w:t>Sub-department</w:t>
      </w:r>
      <w:r w:rsidR="66CCFADE" w:rsidRPr="3EC2109A">
        <w:rPr>
          <w:rFonts w:ascii="Times New Roman" w:hAnsi="Times New Roman" w:cs="Times New Roman"/>
          <w:b/>
          <w:bCs/>
        </w:rPr>
        <w:t xml:space="preserve">- Leasing </w:t>
      </w:r>
    </w:p>
    <w:p w14:paraId="07785C89" w14:textId="4971CD89" w:rsidR="008A25D3" w:rsidRPr="008A25D3" w:rsidRDefault="008A25D3" w:rsidP="3EC2109A">
      <w:pPr>
        <w:spacing w:line="360" w:lineRule="auto"/>
        <w:jc w:val="center"/>
        <w:rPr>
          <w:rFonts w:ascii="Times New Roman" w:hAnsi="Times New Roman" w:cs="Times New Roman"/>
          <w:b/>
          <w:bCs/>
        </w:rPr>
      </w:pPr>
      <w:r w:rsidRPr="3EC2109A">
        <w:rPr>
          <w:rFonts w:ascii="Times New Roman" w:hAnsi="Times New Roman" w:cs="Times New Roman"/>
          <w:b/>
          <w:bCs/>
        </w:rPr>
        <w:t>SOP ID</w:t>
      </w:r>
      <w:r w:rsidR="42190F33" w:rsidRPr="3EC2109A">
        <w:rPr>
          <w:rFonts w:ascii="Times New Roman" w:hAnsi="Times New Roman" w:cs="Times New Roman"/>
          <w:b/>
          <w:bCs/>
        </w:rPr>
        <w:t xml:space="preserve">- </w:t>
      </w:r>
    </w:p>
    <w:p w14:paraId="2F82AD64" w14:textId="77777777" w:rsidR="008A25D3" w:rsidRPr="008A25D3" w:rsidRDefault="008A25D3" w:rsidP="00DA70BF">
      <w:pPr>
        <w:pStyle w:val="Style1"/>
        <w:pPrChange w:id="1" w:author="Bhaktasagar" w:date="2025-07-08T01:00:00Z" w16du:dateUtc="2025-07-07T19:30:00Z">
          <w:pPr>
            <w:spacing w:line="360" w:lineRule="auto"/>
          </w:pPr>
        </w:pPrChange>
      </w:pPr>
      <w:r w:rsidRPr="008A25D3">
        <w:t>Objective</w:t>
      </w:r>
    </w:p>
    <w:p w14:paraId="4342A2F4" w14:textId="77777777" w:rsidR="008A25D3" w:rsidRPr="008A25D3" w:rsidRDefault="008A25D3" w:rsidP="001B7B3D">
      <w:pPr>
        <w:spacing w:line="360" w:lineRule="auto"/>
        <w:jc w:val="both"/>
        <w:rPr>
          <w:rFonts w:ascii="Times New Roman" w:hAnsi="Times New Roman" w:cs="Times New Roman"/>
        </w:rPr>
        <w:pPrChange w:id="2" w:author="Bhaktasagar" w:date="2025-07-08T00:47:00Z" w16du:dateUtc="2025-07-07T19:17:00Z">
          <w:pPr>
            <w:spacing w:line="360" w:lineRule="auto"/>
          </w:pPr>
        </w:pPrChange>
      </w:pPr>
      <w:r w:rsidRPr="008A25D3">
        <w:rPr>
          <w:rFonts w:ascii="Times New Roman" w:hAnsi="Times New Roman" w:cs="Times New Roman"/>
        </w:rPr>
        <w:t>To establish a standardized, professional, and engaging process for conducting client office tours, ensuring seamless space preparation, strategic tour execution, effective client engagement, and comprehensive post-visit communication while addressing client needs and maintaining compliance with organizational policies.</w:t>
      </w:r>
    </w:p>
    <w:p w14:paraId="6E724B5F" w14:textId="77777777" w:rsidR="008A25D3" w:rsidRPr="008A25D3" w:rsidRDefault="008A25D3" w:rsidP="00B87DD8">
      <w:pPr>
        <w:pStyle w:val="Style1"/>
        <w:rPr>
          <w:b w:val="0"/>
          <w:bCs w:val="0"/>
        </w:rPr>
        <w:pPrChange w:id="3" w:author="Bhaktasagar" w:date="2025-07-08T01:01:00Z" w16du:dateUtc="2025-07-07T19:31:00Z">
          <w:pPr>
            <w:spacing w:line="360" w:lineRule="auto"/>
          </w:pPr>
        </w:pPrChange>
      </w:pPr>
      <w:r w:rsidRPr="008A25D3">
        <w:t>Scope</w:t>
      </w:r>
    </w:p>
    <w:p w14:paraId="31C26875" w14:textId="77777777" w:rsidR="008A25D3" w:rsidRPr="008A25D3" w:rsidRDefault="008A25D3" w:rsidP="008A25D3">
      <w:pPr>
        <w:spacing w:line="360" w:lineRule="auto"/>
        <w:rPr>
          <w:rFonts w:ascii="Times New Roman" w:hAnsi="Times New Roman" w:cs="Times New Roman"/>
        </w:rPr>
      </w:pPr>
      <w:r w:rsidRPr="008A25D3">
        <w:rPr>
          <w:rFonts w:ascii="Times New Roman" w:hAnsi="Times New Roman" w:cs="Times New Roman"/>
        </w:rPr>
        <w:t>This SOP applies to:</w:t>
      </w:r>
    </w:p>
    <w:p w14:paraId="0A2E2E8B" w14:textId="77777777" w:rsidR="008A25D3" w:rsidRPr="008A25D3" w:rsidRDefault="008A25D3" w:rsidP="001B7B3D">
      <w:pPr>
        <w:numPr>
          <w:ilvl w:val="0"/>
          <w:numId w:val="12"/>
        </w:numPr>
        <w:spacing w:line="360" w:lineRule="auto"/>
        <w:jc w:val="both"/>
        <w:rPr>
          <w:rFonts w:ascii="Times New Roman" w:hAnsi="Times New Roman" w:cs="Times New Roman"/>
        </w:rPr>
        <w:pPrChange w:id="4" w:author="Bhaktasagar" w:date="2025-07-08T00:47:00Z" w16du:dateUtc="2025-07-07T19:17:00Z">
          <w:pPr>
            <w:numPr>
              <w:numId w:val="12"/>
            </w:numPr>
            <w:tabs>
              <w:tab w:val="num" w:pos="720"/>
            </w:tabs>
            <w:spacing w:line="360" w:lineRule="auto"/>
            <w:ind w:left="720" w:hanging="360"/>
          </w:pPr>
        </w:pPrChange>
      </w:pPr>
      <w:r w:rsidRPr="008A25D3">
        <w:rPr>
          <w:rFonts w:ascii="Times New Roman" w:hAnsi="Times New Roman" w:cs="Times New Roman"/>
        </w:rPr>
        <w:t>All prospective clients visiting Novel’s office spaces for tours.</w:t>
      </w:r>
    </w:p>
    <w:p w14:paraId="28BC3C66" w14:textId="77777777" w:rsidR="008A25D3" w:rsidRPr="008A25D3" w:rsidRDefault="008A25D3" w:rsidP="001B7B3D">
      <w:pPr>
        <w:numPr>
          <w:ilvl w:val="0"/>
          <w:numId w:val="12"/>
        </w:numPr>
        <w:spacing w:line="360" w:lineRule="auto"/>
        <w:jc w:val="both"/>
        <w:rPr>
          <w:rFonts w:ascii="Times New Roman" w:hAnsi="Times New Roman" w:cs="Times New Roman"/>
        </w:rPr>
        <w:pPrChange w:id="5" w:author="Bhaktasagar" w:date="2025-07-08T00:47:00Z" w16du:dateUtc="2025-07-07T19:17:00Z">
          <w:pPr>
            <w:numPr>
              <w:numId w:val="12"/>
            </w:numPr>
            <w:tabs>
              <w:tab w:val="num" w:pos="720"/>
            </w:tabs>
            <w:spacing w:line="360" w:lineRule="auto"/>
            <w:ind w:left="720" w:hanging="360"/>
          </w:pPr>
        </w:pPrChange>
      </w:pPr>
      <w:r w:rsidRPr="008A25D3">
        <w:rPr>
          <w:rFonts w:ascii="Times New Roman" w:hAnsi="Times New Roman" w:cs="Times New Roman"/>
        </w:rPr>
        <w:t>Business Development Managers (BDMs), Facility Team, IT Department, and Admin Team involved in client tours.</w:t>
      </w:r>
    </w:p>
    <w:p w14:paraId="5865EDD8" w14:textId="77777777" w:rsidR="008A25D3" w:rsidRPr="008A25D3" w:rsidRDefault="008A25D3" w:rsidP="001B7B3D">
      <w:pPr>
        <w:numPr>
          <w:ilvl w:val="0"/>
          <w:numId w:val="12"/>
        </w:numPr>
        <w:spacing w:line="360" w:lineRule="auto"/>
        <w:jc w:val="both"/>
        <w:rPr>
          <w:rFonts w:ascii="Times New Roman" w:hAnsi="Times New Roman" w:cs="Times New Roman"/>
        </w:rPr>
        <w:pPrChange w:id="6" w:author="Bhaktasagar" w:date="2025-07-08T00:47:00Z" w16du:dateUtc="2025-07-07T19:17:00Z">
          <w:pPr>
            <w:numPr>
              <w:numId w:val="12"/>
            </w:numPr>
            <w:tabs>
              <w:tab w:val="num" w:pos="720"/>
            </w:tabs>
            <w:spacing w:line="360" w:lineRule="auto"/>
            <w:ind w:left="720" w:hanging="360"/>
          </w:pPr>
        </w:pPrChange>
      </w:pPr>
      <w:r w:rsidRPr="008A25D3">
        <w:rPr>
          <w:rFonts w:ascii="Times New Roman" w:hAnsi="Times New Roman" w:cs="Times New Roman"/>
        </w:rPr>
        <w:t>Activities including space preparation, tour execution, client engagement, and post-visit follow-up.</w:t>
      </w:r>
    </w:p>
    <w:p w14:paraId="59625AAC" w14:textId="77777777" w:rsidR="008A25D3" w:rsidRPr="008A25D3" w:rsidRDefault="008A25D3" w:rsidP="00B87DD8">
      <w:pPr>
        <w:pStyle w:val="Style1"/>
        <w:pPrChange w:id="7" w:author="Bhaktasagar" w:date="2025-07-08T01:01:00Z" w16du:dateUtc="2025-07-07T19:31:00Z">
          <w:pPr>
            <w:spacing w:line="360" w:lineRule="auto"/>
          </w:pPr>
        </w:pPrChange>
      </w:pPr>
      <w:r w:rsidRPr="008A25D3">
        <w:t>Applicable for:</w:t>
      </w:r>
    </w:p>
    <w:p w14:paraId="2D3D6535" w14:textId="77777777" w:rsidR="008A25D3" w:rsidRPr="008A25D3" w:rsidRDefault="008A25D3" w:rsidP="008A25D3">
      <w:pPr>
        <w:numPr>
          <w:ilvl w:val="0"/>
          <w:numId w:val="13"/>
        </w:numPr>
        <w:spacing w:line="360" w:lineRule="auto"/>
        <w:rPr>
          <w:rFonts w:ascii="Times New Roman" w:hAnsi="Times New Roman" w:cs="Times New Roman"/>
        </w:rPr>
      </w:pPr>
      <w:r w:rsidRPr="008A25D3">
        <w:rPr>
          <w:rFonts w:ascii="Times New Roman" w:hAnsi="Times New Roman" w:cs="Times New Roman"/>
        </w:rPr>
        <w:t>Business Development Team</w:t>
      </w:r>
    </w:p>
    <w:p w14:paraId="27606B3C" w14:textId="77777777" w:rsidR="008A25D3" w:rsidRPr="008A25D3" w:rsidRDefault="008A25D3" w:rsidP="008A25D3">
      <w:pPr>
        <w:numPr>
          <w:ilvl w:val="0"/>
          <w:numId w:val="13"/>
        </w:numPr>
        <w:spacing w:line="360" w:lineRule="auto"/>
        <w:rPr>
          <w:rFonts w:ascii="Times New Roman" w:hAnsi="Times New Roman" w:cs="Times New Roman"/>
        </w:rPr>
      </w:pPr>
      <w:r w:rsidRPr="008A25D3">
        <w:rPr>
          <w:rFonts w:ascii="Times New Roman" w:hAnsi="Times New Roman" w:cs="Times New Roman"/>
        </w:rPr>
        <w:t>Facility Team</w:t>
      </w:r>
    </w:p>
    <w:p w14:paraId="38FEB37D" w14:textId="77777777" w:rsidR="008A25D3" w:rsidRPr="008A25D3" w:rsidRDefault="008A25D3" w:rsidP="008A25D3">
      <w:pPr>
        <w:numPr>
          <w:ilvl w:val="0"/>
          <w:numId w:val="13"/>
        </w:numPr>
        <w:spacing w:line="360" w:lineRule="auto"/>
        <w:rPr>
          <w:rFonts w:ascii="Times New Roman" w:hAnsi="Times New Roman" w:cs="Times New Roman"/>
        </w:rPr>
      </w:pPr>
      <w:r w:rsidRPr="008A25D3">
        <w:rPr>
          <w:rFonts w:ascii="Times New Roman" w:hAnsi="Times New Roman" w:cs="Times New Roman"/>
        </w:rPr>
        <w:t>IT Department</w:t>
      </w:r>
    </w:p>
    <w:p w14:paraId="1E38A252" w14:textId="77777777" w:rsidR="008A25D3" w:rsidRPr="008A25D3" w:rsidRDefault="008A25D3" w:rsidP="008A25D3">
      <w:pPr>
        <w:numPr>
          <w:ilvl w:val="0"/>
          <w:numId w:val="13"/>
        </w:numPr>
        <w:spacing w:line="360" w:lineRule="auto"/>
        <w:rPr>
          <w:rFonts w:ascii="Times New Roman" w:hAnsi="Times New Roman" w:cs="Times New Roman"/>
        </w:rPr>
      </w:pPr>
      <w:r w:rsidRPr="008A25D3">
        <w:rPr>
          <w:rFonts w:ascii="Times New Roman" w:hAnsi="Times New Roman" w:cs="Times New Roman"/>
        </w:rPr>
        <w:t>Admin Team</w:t>
      </w:r>
    </w:p>
    <w:p w14:paraId="7DB7EA71" w14:textId="77777777" w:rsidR="008A25D3" w:rsidRPr="008A25D3" w:rsidRDefault="008A25D3" w:rsidP="008A25D3">
      <w:pPr>
        <w:numPr>
          <w:ilvl w:val="0"/>
          <w:numId w:val="13"/>
        </w:numPr>
        <w:spacing w:line="360" w:lineRule="auto"/>
        <w:rPr>
          <w:rFonts w:ascii="Times New Roman" w:hAnsi="Times New Roman" w:cs="Times New Roman"/>
        </w:rPr>
      </w:pPr>
      <w:r w:rsidRPr="008A25D3">
        <w:rPr>
          <w:rFonts w:ascii="Times New Roman" w:hAnsi="Times New Roman" w:cs="Times New Roman"/>
        </w:rPr>
        <w:t>Prospective Clients</w:t>
      </w:r>
    </w:p>
    <w:p w14:paraId="13A9FC45" w14:textId="77777777" w:rsidR="008A25D3" w:rsidRPr="008A25D3" w:rsidRDefault="008A25D3" w:rsidP="00B87DD8">
      <w:pPr>
        <w:pStyle w:val="Style1"/>
        <w:rPr>
          <w:b w:val="0"/>
          <w:bCs w:val="0"/>
        </w:rPr>
        <w:pPrChange w:id="8" w:author="Bhaktasagar" w:date="2025-07-08T01:01:00Z" w16du:dateUtc="2025-07-07T19:31:00Z">
          <w:pPr>
            <w:spacing w:line="360" w:lineRule="auto"/>
          </w:pPr>
        </w:pPrChange>
      </w:pPr>
      <w:r w:rsidRPr="008A25D3">
        <w:t>Definitions</w:t>
      </w:r>
    </w:p>
    <w:p w14:paraId="7B3FA96C" w14:textId="77777777" w:rsidR="008A25D3" w:rsidRPr="008A25D3" w:rsidRDefault="008A25D3" w:rsidP="001B7B3D">
      <w:pPr>
        <w:numPr>
          <w:ilvl w:val="0"/>
          <w:numId w:val="14"/>
        </w:numPr>
        <w:spacing w:line="360" w:lineRule="auto"/>
        <w:jc w:val="both"/>
        <w:rPr>
          <w:rFonts w:ascii="Times New Roman" w:hAnsi="Times New Roman" w:cs="Times New Roman"/>
        </w:rPr>
        <w:pPrChange w:id="9" w:author="Bhaktasagar" w:date="2025-07-08T00:47:00Z" w16du:dateUtc="2025-07-07T19:17:00Z">
          <w:pPr>
            <w:numPr>
              <w:numId w:val="14"/>
            </w:numPr>
            <w:tabs>
              <w:tab w:val="num" w:pos="720"/>
            </w:tabs>
            <w:spacing w:line="360" w:lineRule="auto"/>
            <w:ind w:left="720" w:hanging="360"/>
          </w:pPr>
        </w:pPrChange>
      </w:pPr>
      <w:r w:rsidRPr="000B3C7B">
        <w:rPr>
          <w:rStyle w:val="Style2Char"/>
          <w:rFonts w:eastAsiaTheme="minorHAnsi"/>
          <w:color w:val="auto"/>
          <w:sz w:val="24"/>
          <w:szCs w:val="24"/>
          <w:rPrChange w:id="10" w:author="Bhaktasagar" w:date="2025-07-08T01:06:00Z" w16du:dateUtc="2025-07-07T19:36:00Z">
            <w:rPr>
              <w:rFonts w:ascii="Times New Roman" w:hAnsi="Times New Roman" w:cs="Times New Roman"/>
              <w:b/>
              <w:bCs/>
            </w:rPr>
          </w:rPrChange>
        </w:rPr>
        <w:t>Client Tour</w:t>
      </w:r>
      <w:r w:rsidRPr="008A25D3">
        <w:rPr>
          <w:rFonts w:ascii="Times New Roman" w:hAnsi="Times New Roman" w:cs="Times New Roman"/>
        </w:rPr>
        <w:t>: A guided visit of Novel’s office spaces, showcasing facilities, amenities, and services to prospective clients.</w:t>
      </w:r>
    </w:p>
    <w:p w14:paraId="54538394" w14:textId="44852EAF" w:rsidR="008A25D3" w:rsidRPr="008A25D3" w:rsidRDefault="008A25D3" w:rsidP="001B7B3D">
      <w:pPr>
        <w:numPr>
          <w:ilvl w:val="0"/>
          <w:numId w:val="14"/>
        </w:numPr>
        <w:spacing w:line="360" w:lineRule="auto"/>
        <w:jc w:val="both"/>
        <w:rPr>
          <w:rFonts w:ascii="Times New Roman" w:hAnsi="Times New Roman" w:cs="Times New Roman"/>
        </w:rPr>
        <w:pPrChange w:id="11" w:author="Bhaktasagar" w:date="2025-07-08T00:47:00Z" w16du:dateUtc="2025-07-07T19:17:00Z">
          <w:pPr>
            <w:numPr>
              <w:numId w:val="14"/>
            </w:numPr>
            <w:tabs>
              <w:tab w:val="num" w:pos="720"/>
            </w:tabs>
            <w:spacing w:line="360" w:lineRule="auto"/>
            <w:ind w:left="720" w:hanging="360"/>
          </w:pPr>
        </w:pPrChange>
      </w:pPr>
      <w:r w:rsidRPr="008A25D3">
        <w:rPr>
          <w:rFonts w:ascii="Times New Roman" w:hAnsi="Times New Roman" w:cs="Times New Roman"/>
          <w:b/>
          <w:bCs/>
        </w:rPr>
        <w:lastRenderedPageBreak/>
        <w:t>Business Development Manager (BDM)</w:t>
      </w:r>
      <w:r w:rsidRPr="008A25D3">
        <w:rPr>
          <w:rFonts w:ascii="Times New Roman" w:hAnsi="Times New Roman" w:cs="Times New Roman"/>
        </w:rPr>
        <w:t xml:space="preserve">: The primary point of contact responsible for conducting tours, engaging clients, and </w:t>
      </w:r>
      <w:r>
        <w:rPr>
          <w:rFonts w:ascii="Times New Roman" w:hAnsi="Times New Roman" w:cs="Times New Roman"/>
        </w:rPr>
        <w:t xml:space="preserve">resolving all queries. </w:t>
      </w:r>
    </w:p>
    <w:p w14:paraId="22EB9B9C" w14:textId="06F43971" w:rsidR="008A25D3" w:rsidRPr="008A25D3" w:rsidRDefault="008A25D3" w:rsidP="001B7B3D">
      <w:pPr>
        <w:numPr>
          <w:ilvl w:val="0"/>
          <w:numId w:val="14"/>
        </w:numPr>
        <w:spacing w:line="360" w:lineRule="auto"/>
        <w:jc w:val="both"/>
        <w:rPr>
          <w:rFonts w:ascii="Times New Roman" w:hAnsi="Times New Roman" w:cs="Times New Roman"/>
        </w:rPr>
        <w:pPrChange w:id="12" w:author="Bhaktasagar" w:date="2025-07-08T00:47:00Z" w16du:dateUtc="2025-07-07T19:17:00Z">
          <w:pPr>
            <w:numPr>
              <w:numId w:val="14"/>
            </w:numPr>
            <w:tabs>
              <w:tab w:val="num" w:pos="720"/>
            </w:tabs>
            <w:spacing w:line="360" w:lineRule="auto"/>
            <w:ind w:left="720" w:hanging="360"/>
          </w:pPr>
        </w:pPrChange>
      </w:pPr>
      <w:r w:rsidRPr="3EC2109A">
        <w:rPr>
          <w:rFonts w:ascii="Times New Roman" w:hAnsi="Times New Roman" w:cs="Times New Roman"/>
          <w:b/>
          <w:bCs/>
        </w:rPr>
        <w:t>Space Readiness</w:t>
      </w:r>
      <w:r w:rsidRPr="3EC2109A">
        <w:rPr>
          <w:rFonts w:ascii="Times New Roman" w:hAnsi="Times New Roman" w:cs="Times New Roman"/>
        </w:rPr>
        <w:t xml:space="preserve">: The process of ensuring office spaces, common areas, and amenities </w:t>
      </w:r>
      <w:r w:rsidR="7BB199E1" w:rsidRPr="3EC2109A">
        <w:rPr>
          <w:rFonts w:ascii="Times New Roman" w:hAnsi="Times New Roman" w:cs="Times New Roman"/>
        </w:rPr>
        <w:t>is</w:t>
      </w:r>
      <w:r w:rsidRPr="3EC2109A">
        <w:rPr>
          <w:rFonts w:ascii="Times New Roman" w:hAnsi="Times New Roman" w:cs="Times New Roman"/>
        </w:rPr>
        <w:t xml:space="preserve"> clean, functional, and visually appealing before a client tour.</w:t>
      </w:r>
    </w:p>
    <w:p w14:paraId="43BD7727" w14:textId="77777777" w:rsidR="008A25D3" w:rsidRPr="008A25D3" w:rsidRDefault="008A25D3" w:rsidP="001B7B3D">
      <w:pPr>
        <w:numPr>
          <w:ilvl w:val="0"/>
          <w:numId w:val="14"/>
        </w:numPr>
        <w:spacing w:line="360" w:lineRule="auto"/>
        <w:jc w:val="both"/>
        <w:rPr>
          <w:rFonts w:ascii="Times New Roman" w:hAnsi="Times New Roman" w:cs="Times New Roman"/>
        </w:rPr>
        <w:pPrChange w:id="13" w:author="Bhaktasagar" w:date="2025-07-08T00:47:00Z" w16du:dateUtc="2025-07-07T19:17:00Z">
          <w:pPr>
            <w:numPr>
              <w:numId w:val="14"/>
            </w:numPr>
            <w:tabs>
              <w:tab w:val="num" w:pos="720"/>
            </w:tabs>
            <w:spacing w:line="360" w:lineRule="auto"/>
            <w:ind w:left="720" w:hanging="360"/>
          </w:pPr>
        </w:pPrChange>
      </w:pPr>
      <w:r w:rsidRPr="008A25D3">
        <w:rPr>
          <w:rFonts w:ascii="Times New Roman" w:hAnsi="Times New Roman" w:cs="Times New Roman"/>
          <w:b/>
          <w:bCs/>
        </w:rPr>
        <w:t>ERP System</w:t>
      </w:r>
      <w:r w:rsidRPr="008A25D3">
        <w:rPr>
          <w:rFonts w:ascii="Times New Roman" w:hAnsi="Times New Roman" w:cs="Times New Roman"/>
        </w:rPr>
        <w:t>: Novel’s internal system for managing client data, tour schedules, and follow-up communication.</w:t>
      </w:r>
    </w:p>
    <w:p w14:paraId="5690F7F2" w14:textId="77777777" w:rsidR="008A25D3" w:rsidRPr="008A25D3" w:rsidRDefault="008A25D3" w:rsidP="001B7B3D">
      <w:pPr>
        <w:numPr>
          <w:ilvl w:val="0"/>
          <w:numId w:val="14"/>
        </w:numPr>
        <w:spacing w:line="360" w:lineRule="auto"/>
        <w:jc w:val="both"/>
        <w:rPr>
          <w:rFonts w:ascii="Times New Roman" w:hAnsi="Times New Roman" w:cs="Times New Roman"/>
        </w:rPr>
        <w:pPrChange w:id="14" w:author="Bhaktasagar" w:date="2025-07-08T00:47:00Z" w16du:dateUtc="2025-07-07T19:17:00Z">
          <w:pPr>
            <w:numPr>
              <w:numId w:val="14"/>
            </w:numPr>
            <w:tabs>
              <w:tab w:val="num" w:pos="720"/>
            </w:tabs>
            <w:spacing w:line="360" w:lineRule="auto"/>
            <w:ind w:left="720" w:hanging="360"/>
          </w:pPr>
        </w:pPrChange>
      </w:pPr>
      <w:r w:rsidRPr="008A25D3">
        <w:rPr>
          <w:rFonts w:ascii="Times New Roman" w:hAnsi="Times New Roman" w:cs="Times New Roman"/>
          <w:b/>
          <w:bCs/>
        </w:rPr>
        <w:t>Shift Pass</w:t>
      </w:r>
      <w:r w:rsidRPr="008A25D3">
        <w:rPr>
          <w:rFonts w:ascii="Times New Roman" w:hAnsi="Times New Roman" w:cs="Times New Roman"/>
        </w:rPr>
        <w:t>: A service allowing two employees to share one desk in alternate shifts, including an additional RFID access card.</w:t>
      </w:r>
    </w:p>
    <w:p w14:paraId="1284E485" w14:textId="77777777" w:rsidR="008A25D3" w:rsidRPr="008A25D3" w:rsidRDefault="008A25D3" w:rsidP="00B87DD8">
      <w:pPr>
        <w:pStyle w:val="Style1"/>
        <w:rPr>
          <w:b w:val="0"/>
          <w:bCs w:val="0"/>
        </w:rPr>
        <w:pPrChange w:id="15" w:author="Bhaktasagar" w:date="2025-07-08T01:01:00Z" w16du:dateUtc="2025-07-07T19:31:00Z">
          <w:pPr>
            <w:spacing w:line="360" w:lineRule="auto"/>
          </w:pPr>
        </w:pPrChange>
      </w:pPr>
      <w:r w:rsidRPr="008A25D3">
        <w:t>Roles and Responsibilities</w:t>
      </w:r>
    </w:p>
    <w:p w14:paraId="0F3F817C" w14:textId="77777777" w:rsidR="008A25D3" w:rsidRPr="008A25D3" w:rsidRDefault="008A25D3" w:rsidP="001B7B3D">
      <w:pPr>
        <w:numPr>
          <w:ilvl w:val="0"/>
          <w:numId w:val="15"/>
        </w:numPr>
        <w:spacing w:line="360" w:lineRule="auto"/>
        <w:jc w:val="both"/>
        <w:rPr>
          <w:rFonts w:ascii="Times New Roman" w:hAnsi="Times New Roman" w:cs="Times New Roman"/>
        </w:rPr>
        <w:pPrChange w:id="16" w:author="Bhaktasagar" w:date="2025-07-08T00:47:00Z" w16du:dateUtc="2025-07-07T19:17:00Z">
          <w:pPr>
            <w:numPr>
              <w:numId w:val="15"/>
            </w:numPr>
            <w:tabs>
              <w:tab w:val="num" w:pos="720"/>
            </w:tabs>
            <w:spacing w:line="360" w:lineRule="auto"/>
            <w:ind w:left="720" w:hanging="360"/>
          </w:pPr>
        </w:pPrChange>
      </w:pPr>
      <w:r w:rsidRPr="008A25D3">
        <w:rPr>
          <w:rFonts w:ascii="Times New Roman" w:hAnsi="Times New Roman" w:cs="Times New Roman"/>
          <w:b/>
          <w:bCs/>
        </w:rPr>
        <w:t>Business Development Manager (BDM)</w:t>
      </w:r>
      <w:r w:rsidRPr="008A25D3">
        <w:rPr>
          <w:rFonts w:ascii="Times New Roman" w:hAnsi="Times New Roman" w:cs="Times New Roman"/>
        </w:rPr>
        <w:t>:</w:t>
      </w:r>
    </w:p>
    <w:p w14:paraId="12572A3F" w14:textId="77777777" w:rsidR="008A25D3" w:rsidRPr="008A25D3" w:rsidRDefault="008A25D3" w:rsidP="001B7B3D">
      <w:pPr>
        <w:numPr>
          <w:ilvl w:val="1"/>
          <w:numId w:val="15"/>
        </w:numPr>
        <w:spacing w:line="360" w:lineRule="auto"/>
        <w:jc w:val="both"/>
        <w:rPr>
          <w:rFonts w:ascii="Times New Roman" w:hAnsi="Times New Roman" w:cs="Times New Roman"/>
        </w:rPr>
        <w:pPrChange w:id="17" w:author="Bhaktasagar" w:date="2025-07-08T00:47:00Z" w16du:dateUtc="2025-07-07T19:17:00Z">
          <w:pPr>
            <w:numPr>
              <w:ilvl w:val="1"/>
              <w:numId w:val="15"/>
            </w:numPr>
            <w:tabs>
              <w:tab w:val="num" w:pos="1440"/>
            </w:tabs>
            <w:spacing w:line="360" w:lineRule="auto"/>
            <w:ind w:left="1440" w:hanging="360"/>
          </w:pPr>
        </w:pPrChange>
      </w:pPr>
      <w:r w:rsidRPr="008A25D3">
        <w:rPr>
          <w:rFonts w:ascii="Times New Roman" w:hAnsi="Times New Roman" w:cs="Times New Roman"/>
        </w:rPr>
        <w:t>Schedule and conduct client tours, ensuring a strategic flow and tailored engagement.</w:t>
      </w:r>
    </w:p>
    <w:p w14:paraId="34FC6F34" w14:textId="4E760534" w:rsidR="008A25D3" w:rsidRPr="008A25D3" w:rsidRDefault="008A25D3" w:rsidP="001B7B3D">
      <w:pPr>
        <w:numPr>
          <w:ilvl w:val="1"/>
          <w:numId w:val="15"/>
        </w:numPr>
        <w:spacing w:line="360" w:lineRule="auto"/>
        <w:jc w:val="both"/>
        <w:rPr>
          <w:rFonts w:ascii="Times New Roman" w:hAnsi="Times New Roman" w:cs="Times New Roman"/>
        </w:rPr>
        <w:pPrChange w:id="18" w:author="Bhaktasagar" w:date="2025-07-08T00:47:00Z" w16du:dateUtc="2025-07-07T19:17:00Z">
          <w:pPr>
            <w:numPr>
              <w:ilvl w:val="1"/>
              <w:numId w:val="15"/>
            </w:numPr>
            <w:tabs>
              <w:tab w:val="num" w:pos="1440"/>
            </w:tabs>
            <w:spacing w:line="360" w:lineRule="auto"/>
            <w:ind w:left="1440" w:hanging="360"/>
          </w:pPr>
        </w:pPrChange>
      </w:pPr>
      <w:r w:rsidRPr="3EC2109A">
        <w:rPr>
          <w:rFonts w:ascii="Times New Roman" w:hAnsi="Times New Roman" w:cs="Times New Roman"/>
        </w:rPr>
        <w:t xml:space="preserve">Address client needs and </w:t>
      </w:r>
      <w:r w:rsidR="61B9878E" w:rsidRPr="3EC2109A">
        <w:rPr>
          <w:rFonts w:ascii="Times New Roman" w:hAnsi="Times New Roman" w:cs="Times New Roman"/>
        </w:rPr>
        <w:t>provides</w:t>
      </w:r>
      <w:r w:rsidRPr="3EC2109A">
        <w:rPr>
          <w:rFonts w:ascii="Times New Roman" w:hAnsi="Times New Roman" w:cs="Times New Roman"/>
        </w:rPr>
        <w:t xml:space="preserve"> detailed information on services, pricing, and customization options.</w:t>
      </w:r>
    </w:p>
    <w:p w14:paraId="4EE7DB58" w14:textId="77777777" w:rsidR="008A25D3" w:rsidRPr="008A25D3" w:rsidRDefault="008A25D3" w:rsidP="001B7B3D">
      <w:pPr>
        <w:numPr>
          <w:ilvl w:val="0"/>
          <w:numId w:val="15"/>
        </w:numPr>
        <w:spacing w:line="360" w:lineRule="auto"/>
        <w:jc w:val="both"/>
        <w:rPr>
          <w:rFonts w:ascii="Times New Roman" w:hAnsi="Times New Roman" w:cs="Times New Roman"/>
        </w:rPr>
        <w:pPrChange w:id="19" w:author="Bhaktasagar" w:date="2025-07-08T00:47:00Z" w16du:dateUtc="2025-07-07T19:17:00Z">
          <w:pPr>
            <w:numPr>
              <w:numId w:val="15"/>
            </w:numPr>
            <w:tabs>
              <w:tab w:val="num" w:pos="720"/>
            </w:tabs>
            <w:spacing w:line="360" w:lineRule="auto"/>
            <w:ind w:left="720" w:hanging="360"/>
          </w:pPr>
        </w:pPrChange>
      </w:pPr>
      <w:r w:rsidRPr="008A25D3">
        <w:rPr>
          <w:rFonts w:ascii="Times New Roman" w:hAnsi="Times New Roman" w:cs="Times New Roman"/>
          <w:b/>
          <w:bCs/>
        </w:rPr>
        <w:t>Facility Team</w:t>
      </w:r>
      <w:r w:rsidRPr="008A25D3">
        <w:rPr>
          <w:rFonts w:ascii="Times New Roman" w:hAnsi="Times New Roman" w:cs="Times New Roman"/>
        </w:rPr>
        <w:t>:</w:t>
      </w:r>
    </w:p>
    <w:p w14:paraId="2FD6912B" w14:textId="77777777" w:rsidR="008A25D3" w:rsidRPr="008A25D3" w:rsidRDefault="008A25D3" w:rsidP="001B7B3D">
      <w:pPr>
        <w:numPr>
          <w:ilvl w:val="1"/>
          <w:numId w:val="15"/>
        </w:numPr>
        <w:spacing w:line="360" w:lineRule="auto"/>
        <w:jc w:val="both"/>
        <w:rPr>
          <w:rFonts w:ascii="Times New Roman" w:hAnsi="Times New Roman" w:cs="Times New Roman"/>
        </w:rPr>
        <w:pPrChange w:id="20" w:author="Bhaktasagar" w:date="2025-07-08T00:47:00Z" w16du:dateUtc="2025-07-07T19:17:00Z">
          <w:pPr>
            <w:numPr>
              <w:ilvl w:val="1"/>
              <w:numId w:val="15"/>
            </w:numPr>
            <w:tabs>
              <w:tab w:val="num" w:pos="1440"/>
            </w:tabs>
            <w:spacing w:line="360" w:lineRule="auto"/>
            <w:ind w:left="1440" w:hanging="360"/>
          </w:pPr>
        </w:pPrChange>
      </w:pPr>
      <w:r w:rsidRPr="008A25D3">
        <w:rPr>
          <w:rFonts w:ascii="Times New Roman" w:hAnsi="Times New Roman" w:cs="Times New Roman"/>
        </w:rPr>
        <w:t>Inspect and prepare tour areas (offices, common areas, amenities) to ensure cleanliness, functionality, and aesthetic appeal.</w:t>
      </w:r>
    </w:p>
    <w:p w14:paraId="558BDC10" w14:textId="77777777" w:rsidR="008A25D3" w:rsidRPr="008A25D3" w:rsidRDefault="008A25D3" w:rsidP="001B7B3D">
      <w:pPr>
        <w:numPr>
          <w:ilvl w:val="1"/>
          <w:numId w:val="15"/>
        </w:numPr>
        <w:spacing w:line="360" w:lineRule="auto"/>
        <w:jc w:val="both"/>
        <w:rPr>
          <w:rFonts w:ascii="Times New Roman" w:hAnsi="Times New Roman" w:cs="Times New Roman"/>
        </w:rPr>
        <w:pPrChange w:id="21" w:author="Bhaktasagar" w:date="2025-07-08T00:47:00Z" w16du:dateUtc="2025-07-07T19:17:00Z">
          <w:pPr>
            <w:numPr>
              <w:ilvl w:val="1"/>
              <w:numId w:val="15"/>
            </w:numPr>
            <w:tabs>
              <w:tab w:val="num" w:pos="1440"/>
            </w:tabs>
            <w:spacing w:line="360" w:lineRule="auto"/>
            <w:ind w:left="1440" w:hanging="360"/>
          </w:pPr>
        </w:pPrChange>
      </w:pPr>
      <w:r w:rsidRPr="008A25D3">
        <w:rPr>
          <w:rFonts w:ascii="Times New Roman" w:hAnsi="Times New Roman" w:cs="Times New Roman"/>
        </w:rPr>
        <w:t>Arrange seating, workplace logistics, and demo areas as required.</w:t>
      </w:r>
    </w:p>
    <w:p w14:paraId="7186298D" w14:textId="77777777" w:rsidR="008A25D3" w:rsidRPr="008A25D3" w:rsidRDefault="008A25D3" w:rsidP="001B7B3D">
      <w:pPr>
        <w:numPr>
          <w:ilvl w:val="1"/>
          <w:numId w:val="15"/>
        </w:numPr>
        <w:spacing w:line="360" w:lineRule="auto"/>
        <w:jc w:val="both"/>
        <w:rPr>
          <w:rFonts w:ascii="Times New Roman" w:hAnsi="Times New Roman" w:cs="Times New Roman"/>
        </w:rPr>
        <w:pPrChange w:id="22" w:author="Bhaktasagar" w:date="2025-07-08T00:47:00Z" w16du:dateUtc="2025-07-07T19:17:00Z">
          <w:pPr>
            <w:numPr>
              <w:ilvl w:val="1"/>
              <w:numId w:val="15"/>
            </w:numPr>
            <w:tabs>
              <w:tab w:val="num" w:pos="1440"/>
            </w:tabs>
            <w:spacing w:line="360" w:lineRule="auto"/>
            <w:ind w:left="1440" w:hanging="360"/>
          </w:pPr>
        </w:pPrChange>
      </w:pPr>
      <w:r w:rsidRPr="008A25D3">
        <w:rPr>
          <w:rFonts w:ascii="Times New Roman" w:hAnsi="Times New Roman" w:cs="Times New Roman"/>
        </w:rPr>
        <w:t>Address maintenance issues promptly or escalate as needed.</w:t>
      </w:r>
    </w:p>
    <w:p w14:paraId="42F4FAF6" w14:textId="77777777" w:rsidR="008A25D3" w:rsidRPr="008A25D3" w:rsidRDefault="008A25D3" w:rsidP="001B7B3D">
      <w:pPr>
        <w:numPr>
          <w:ilvl w:val="0"/>
          <w:numId w:val="15"/>
        </w:numPr>
        <w:spacing w:line="360" w:lineRule="auto"/>
        <w:jc w:val="both"/>
        <w:rPr>
          <w:rFonts w:ascii="Times New Roman" w:hAnsi="Times New Roman" w:cs="Times New Roman"/>
        </w:rPr>
        <w:pPrChange w:id="23" w:author="Bhaktasagar" w:date="2025-07-08T00:47:00Z" w16du:dateUtc="2025-07-07T19:17:00Z">
          <w:pPr>
            <w:numPr>
              <w:numId w:val="15"/>
            </w:numPr>
            <w:tabs>
              <w:tab w:val="num" w:pos="720"/>
            </w:tabs>
            <w:spacing w:line="360" w:lineRule="auto"/>
            <w:ind w:left="720" w:hanging="360"/>
          </w:pPr>
        </w:pPrChange>
      </w:pPr>
      <w:r w:rsidRPr="008A25D3">
        <w:rPr>
          <w:rFonts w:ascii="Times New Roman" w:hAnsi="Times New Roman" w:cs="Times New Roman"/>
          <w:b/>
          <w:bCs/>
        </w:rPr>
        <w:t>IT Department</w:t>
      </w:r>
      <w:r w:rsidRPr="008A25D3">
        <w:rPr>
          <w:rFonts w:ascii="Times New Roman" w:hAnsi="Times New Roman" w:cs="Times New Roman"/>
        </w:rPr>
        <w:t>:</w:t>
      </w:r>
    </w:p>
    <w:p w14:paraId="523887ED" w14:textId="77777777" w:rsidR="008A25D3" w:rsidRDefault="008A25D3" w:rsidP="001B7B3D">
      <w:pPr>
        <w:numPr>
          <w:ilvl w:val="1"/>
          <w:numId w:val="15"/>
        </w:numPr>
        <w:spacing w:line="360" w:lineRule="auto"/>
        <w:jc w:val="both"/>
        <w:rPr>
          <w:rFonts w:ascii="Times New Roman" w:hAnsi="Times New Roman" w:cs="Times New Roman"/>
        </w:rPr>
        <w:pPrChange w:id="24" w:author="Bhaktasagar" w:date="2025-07-08T00:47:00Z" w16du:dateUtc="2025-07-07T19:17:00Z">
          <w:pPr>
            <w:numPr>
              <w:ilvl w:val="1"/>
              <w:numId w:val="15"/>
            </w:numPr>
            <w:tabs>
              <w:tab w:val="num" w:pos="1440"/>
            </w:tabs>
            <w:spacing w:line="360" w:lineRule="auto"/>
            <w:ind w:left="1440" w:hanging="360"/>
          </w:pPr>
        </w:pPrChange>
      </w:pPr>
      <w:r w:rsidRPr="008A25D3">
        <w:rPr>
          <w:rFonts w:ascii="Times New Roman" w:hAnsi="Times New Roman" w:cs="Times New Roman"/>
        </w:rPr>
        <w:t>Validate feasibility for client-specific technical requirements (e.g., server rooms, AC positioning).</w:t>
      </w:r>
    </w:p>
    <w:p w14:paraId="17B84C6C" w14:textId="32165B1C" w:rsidR="0011514A" w:rsidRDefault="0011514A" w:rsidP="001B7B3D">
      <w:pPr>
        <w:numPr>
          <w:ilvl w:val="0"/>
          <w:numId w:val="15"/>
        </w:numPr>
        <w:spacing w:line="360" w:lineRule="auto"/>
        <w:jc w:val="both"/>
        <w:rPr>
          <w:rFonts w:ascii="Times New Roman" w:hAnsi="Times New Roman" w:cs="Times New Roman"/>
          <w:b/>
          <w:bCs/>
        </w:rPr>
        <w:pPrChange w:id="25" w:author="Bhaktasagar" w:date="2025-07-08T00:47:00Z" w16du:dateUtc="2025-07-07T19:17:00Z">
          <w:pPr>
            <w:numPr>
              <w:numId w:val="15"/>
            </w:numPr>
            <w:tabs>
              <w:tab w:val="num" w:pos="720"/>
            </w:tabs>
            <w:spacing w:line="360" w:lineRule="auto"/>
            <w:ind w:left="720" w:hanging="360"/>
          </w:pPr>
        </w:pPrChange>
      </w:pPr>
      <w:r w:rsidRPr="005B055E">
        <w:rPr>
          <w:rFonts w:ascii="Times New Roman" w:hAnsi="Times New Roman" w:cs="Times New Roman"/>
          <w:b/>
          <w:bCs/>
        </w:rPr>
        <w:t>Projects Departm</w:t>
      </w:r>
      <w:r w:rsidR="005B055E" w:rsidRPr="005B055E">
        <w:rPr>
          <w:rFonts w:ascii="Times New Roman" w:hAnsi="Times New Roman" w:cs="Times New Roman"/>
          <w:b/>
          <w:bCs/>
        </w:rPr>
        <w:t>ent</w:t>
      </w:r>
    </w:p>
    <w:p w14:paraId="62B7E55D" w14:textId="544FBD88" w:rsidR="005B055E" w:rsidRPr="005B055E" w:rsidRDefault="005B055E" w:rsidP="001B7B3D">
      <w:pPr>
        <w:pStyle w:val="ListParagraph"/>
        <w:numPr>
          <w:ilvl w:val="0"/>
          <w:numId w:val="20"/>
        </w:numPr>
        <w:spacing w:line="360" w:lineRule="auto"/>
        <w:ind w:left="1440"/>
        <w:jc w:val="both"/>
        <w:rPr>
          <w:rFonts w:ascii="Times New Roman" w:hAnsi="Times New Roman" w:cs="Times New Roman"/>
        </w:rPr>
        <w:pPrChange w:id="26" w:author="Bhaktasagar" w:date="2025-07-08T00:47:00Z" w16du:dateUtc="2025-07-07T19:17:00Z">
          <w:pPr>
            <w:pStyle w:val="ListParagraph"/>
            <w:numPr>
              <w:numId w:val="20"/>
            </w:numPr>
            <w:spacing w:line="360" w:lineRule="auto"/>
            <w:ind w:left="1440" w:hanging="360"/>
          </w:pPr>
        </w:pPrChange>
      </w:pPr>
      <w:r w:rsidRPr="005B055E">
        <w:rPr>
          <w:rFonts w:ascii="Times New Roman" w:hAnsi="Times New Roman" w:cs="Times New Roman"/>
        </w:rPr>
        <w:t>Help validate client regarding table size and all other queries related to projects.</w:t>
      </w:r>
    </w:p>
    <w:p w14:paraId="300B478D" w14:textId="65DC63D0" w:rsidR="005B055E" w:rsidRDefault="005B055E" w:rsidP="001B7B3D">
      <w:pPr>
        <w:numPr>
          <w:ilvl w:val="0"/>
          <w:numId w:val="15"/>
        </w:numPr>
        <w:spacing w:line="360" w:lineRule="auto"/>
        <w:jc w:val="both"/>
        <w:rPr>
          <w:rFonts w:ascii="Times New Roman" w:hAnsi="Times New Roman" w:cs="Times New Roman"/>
          <w:b/>
          <w:bCs/>
        </w:rPr>
        <w:pPrChange w:id="27" w:author="Bhaktasagar" w:date="2025-07-08T00:47:00Z" w16du:dateUtc="2025-07-07T19:17:00Z">
          <w:pPr>
            <w:numPr>
              <w:numId w:val="15"/>
            </w:numPr>
            <w:tabs>
              <w:tab w:val="num" w:pos="720"/>
            </w:tabs>
            <w:spacing w:line="360" w:lineRule="auto"/>
            <w:ind w:left="720" w:hanging="360"/>
          </w:pPr>
        </w:pPrChange>
      </w:pPr>
      <w:r w:rsidRPr="005B055E">
        <w:rPr>
          <w:rFonts w:ascii="Times New Roman" w:hAnsi="Times New Roman" w:cs="Times New Roman"/>
          <w:b/>
          <w:bCs/>
        </w:rPr>
        <w:t>Electrical Department</w:t>
      </w:r>
    </w:p>
    <w:p w14:paraId="4894B0F5" w14:textId="095A2B95" w:rsidR="005B055E" w:rsidRPr="00C21F45" w:rsidRDefault="005B055E" w:rsidP="001B7B3D">
      <w:pPr>
        <w:pStyle w:val="ListParagraph"/>
        <w:numPr>
          <w:ilvl w:val="0"/>
          <w:numId w:val="20"/>
        </w:numPr>
        <w:spacing w:line="360" w:lineRule="auto"/>
        <w:ind w:left="1440"/>
        <w:jc w:val="both"/>
        <w:rPr>
          <w:rFonts w:ascii="Times New Roman" w:hAnsi="Times New Roman" w:cs="Times New Roman"/>
        </w:rPr>
        <w:pPrChange w:id="28" w:author="Bhaktasagar" w:date="2025-07-08T00:47:00Z" w16du:dateUtc="2025-07-07T19:17:00Z">
          <w:pPr>
            <w:pStyle w:val="ListParagraph"/>
            <w:numPr>
              <w:numId w:val="20"/>
            </w:numPr>
            <w:spacing w:line="360" w:lineRule="auto"/>
            <w:ind w:left="1800" w:hanging="360"/>
          </w:pPr>
        </w:pPrChange>
      </w:pPr>
      <w:r w:rsidRPr="00C21F45">
        <w:rPr>
          <w:rFonts w:ascii="Times New Roman" w:hAnsi="Times New Roman" w:cs="Times New Roman"/>
        </w:rPr>
        <w:t xml:space="preserve">Help clarify </w:t>
      </w:r>
      <w:r w:rsidR="002A474A" w:rsidRPr="00C21F45">
        <w:rPr>
          <w:rFonts w:ascii="Times New Roman" w:hAnsi="Times New Roman" w:cs="Times New Roman"/>
        </w:rPr>
        <w:t xml:space="preserve">the doubts regarding all the electrical </w:t>
      </w:r>
      <w:r w:rsidR="00C21F45" w:rsidRPr="00C21F45">
        <w:rPr>
          <w:rFonts w:ascii="Times New Roman" w:hAnsi="Times New Roman" w:cs="Times New Roman"/>
        </w:rPr>
        <w:t>technicalities.</w:t>
      </w:r>
    </w:p>
    <w:p w14:paraId="7EFFE711" w14:textId="77777777" w:rsidR="008A25D3" w:rsidRPr="008A25D3" w:rsidRDefault="008A25D3" w:rsidP="008A25D3">
      <w:pPr>
        <w:numPr>
          <w:ilvl w:val="0"/>
          <w:numId w:val="15"/>
        </w:numPr>
        <w:spacing w:line="360" w:lineRule="auto"/>
        <w:rPr>
          <w:rFonts w:ascii="Times New Roman" w:hAnsi="Times New Roman" w:cs="Times New Roman"/>
        </w:rPr>
      </w:pPr>
      <w:r w:rsidRPr="008A25D3">
        <w:rPr>
          <w:rFonts w:ascii="Times New Roman" w:hAnsi="Times New Roman" w:cs="Times New Roman"/>
          <w:b/>
          <w:bCs/>
        </w:rPr>
        <w:lastRenderedPageBreak/>
        <w:t>Prospective Clients</w:t>
      </w:r>
      <w:r w:rsidRPr="008A25D3">
        <w:rPr>
          <w:rFonts w:ascii="Times New Roman" w:hAnsi="Times New Roman" w:cs="Times New Roman"/>
        </w:rPr>
        <w:t>:</w:t>
      </w:r>
    </w:p>
    <w:p w14:paraId="3A507E6C" w14:textId="77777777" w:rsidR="008A25D3" w:rsidRPr="008A25D3" w:rsidRDefault="008A25D3" w:rsidP="001B7B3D">
      <w:pPr>
        <w:numPr>
          <w:ilvl w:val="1"/>
          <w:numId w:val="15"/>
        </w:numPr>
        <w:spacing w:line="360" w:lineRule="auto"/>
        <w:jc w:val="both"/>
        <w:rPr>
          <w:rFonts w:ascii="Times New Roman" w:hAnsi="Times New Roman" w:cs="Times New Roman"/>
        </w:rPr>
        <w:pPrChange w:id="29" w:author="Bhaktasagar" w:date="2025-07-08T00:48:00Z" w16du:dateUtc="2025-07-07T19:18:00Z">
          <w:pPr>
            <w:numPr>
              <w:ilvl w:val="1"/>
              <w:numId w:val="15"/>
            </w:numPr>
            <w:tabs>
              <w:tab w:val="num" w:pos="1440"/>
            </w:tabs>
            <w:spacing w:line="360" w:lineRule="auto"/>
            <w:ind w:left="1440" w:hanging="360"/>
          </w:pPr>
        </w:pPrChange>
      </w:pPr>
      <w:r w:rsidRPr="008A25D3">
        <w:rPr>
          <w:rFonts w:ascii="Times New Roman" w:hAnsi="Times New Roman" w:cs="Times New Roman"/>
        </w:rPr>
        <w:t>Provide details on team size, technical requirements, and preferences prior to the tour.</w:t>
      </w:r>
    </w:p>
    <w:p w14:paraId="3D0EC9D4" w14:textId="77777777" w:rsidR="008A25D3" w:rsidRPr="008A25D3" w:rsidRDefault="008A25D3" w:rsidP="001B7B3D">
      <w:pPr>
        <w:numPr>
          <w:ilvl w:val="1"/>
          <w:numId w:val="15"/>
        </w:numPr>
        <w:spacing w:line="360" w:lineRule="auto"/>
        <w:jc w:val="both"/>
        <w:rPr>
          <w:rFonts w:ascii="Times New Roman" w:hAnsi="Times New Roman" w:cs="Times New Roman"/>
        </w:rPr>
        <w:pPrChange w:id="30" w:author="Bhaktasagar" w:date="2025-07-08T00:48:00Z" w16du:dateUtc="2025-07-07T19:18:00Z">
          <w:pPr>
            <w:numPr>
              <w:ilvl w:val="1"/>
              <w:numId w:val="15"/>
            </w:numPr>
            <w:tabs>
              <w:tab w:val="num" w:pos="1440"/>
            </w:tabs>
            <w:spacing w:line="360" w:lineRule="auto"/>
            <w:ind w:left="1440" w:hanging="360"/>
          </w:pPr>
        </w:pPrChange>
      </w:pPr>
      <w:r w:rsidRPr="008A25D3">
        <w:rPr>
          <w:rFonts w:ascii="Times New Roman" w:hAnsi="Times New Roman" w:cs="Times New Roman"/>
        </w:rPr>
        <w:t>Engage with BDMs during the tour to discuss needs and preferences.</w:t>
      </w:r>
    </w:p>
    <w:p w14:paraId="7B61A6A0" w14:textId="77777777" w:rsidR="008A25D3" w:rsidRPr="008A25D3" w:rsidRDefault="008A25D3" w:rsidP="00B87DD8">
      <w:pPr>
        <w:pStyle w:val="Style1"/>
        <w:rPr>
          <w:b w:val="0"/>
          <w:bCs w:val="0"/>
        </w:rPr>
        <w:pPrChange w:id="31" w:author="Bhaktasagar" w:date="2025-07-08T01:01:00Z" w16du:dateUtc="2025-07-07T19:31:00Z">
          <w:pPr>
            <w:spacing w:line="360" w:lineRule="auto"/>
          </w:pPr>
        </w:pPrChange>
      </w:pPr>
      <w:r w:rsidRPr="008A25D3">
        <w:t>Step-by-Step Process</w:t>
      </w:r>
    </w:p>
    <w:p w14:paraId="6C423571" w14:textId="77777777" w:rsidR="008A25D3" w:rsidRPr="008A25D3" w:rsidRDefault="008A25D3" w:rsidP="008A25D3">
      <w:pPr>
        <w:numPr>
          <w:ilvl w:val="0"/>
          <w:numId w:val="16"/>
        </w:numPr>
        <w:spacing w:line="360" w:lineRule="auto"/>
        <w:rPr>
          <w:rFonts w:ascii="Times New Roman" w:hAnsi="Times New Roman" w:cs="Times New Roman"/>
        </w:rPr>
      </w:pPr>
      <w:r w:rsidRPr="008A25D3">
        <w:rPr>
          <w:rFonts w:ascii="Times New Roman" w:hAnsi="Times New Roman" w:cs="Times New Roman"/>
          <w:b/>
          <w:bCs/>
        </w:rPr>
        <w:t>Schedule and Confirm Client Tour</w:t>
      </w:r>
      <w:r w:rsidRPr="008A25D3">
        <w:rPr>
          <w:rFonts w:ascii="Times New Roman" w:hAnsi="Times New Roman" w:cs="Times New Roman"/>
        </w:rPr>
        <w:t>:</w:t>
      </w:r>
    </w:p>
    <w:p w14:paraId="430930DA" w14:textId="11AE0196" w:rsidR="008A25D3" w:rsidRPr="008A25D3" w:rsidRDefault="008A25D3" w:rsidP="009A6C65">
      <w:pPr>
        <w:numPr>
          <w:ilvl w:val="1"/>
          <w:numId w:val="16"/>
        </w:numPr>
        <w:tabs>
          <w:tab w:val="clear" w:pos="1440"/>
        </w:tabs>
        <w:spacing w:line="360" w:lineRule="auto"/>
        <w:jc w:val="both"/>
        <w:rPr>
          <w:rFonts w:ascii="Times New Roman" w:hAnsi="Times New Roman" w:cs="Times New Roman"/>
        </w:rPr>
        <w:pPrChange w:id="32" w:author="Bhaktasagar" w:date="2025-07-08T00:51:00Z" w16du:dateUtc="2025-07-07T19:21:00Z">
          <w:pPr>
            <w:numPr>
              <w:ilvl w:val="1"/>
              <w:numId w:val="16"/>
            </w:numPr>
            <w:tabs>
              <w:tab w:val="num" w:pos="1440"/>
            </w:tabs>
            <w:spacing w:line="360" w:lineRule="auto"/>
            <w:ind w:left="1440" w:hanging="360"/>
          </w:pPr>
        </w:pPrChange>
      </w:pPr>
      <w:r w:rsidRPr="008A25D3">
        <w:rPr>
          <w:rFonts w:ascii="Times New Roman" w:hAnsi="Times New Roman" w:cs="Times New Roman"/>
        </w:rPr>
        <w:t>BDM confirms the tour date, time, and client requirements (e.g., team size, Vastu compliance, technical needs) via ERP system.</w:t>
      </w:r>
    </w:p>
    <w:p w14:paraId="6ACA0110" w14:textId="2FC2DB21" w:rsidR="007068A3" w:rsidRPr="008A25D3" w:rsidRDefault="008A25D3" w:rsidP="001B7B3D">
      <w:pPr>
        <w:numPr>
          <w:ilvl w:val="1"/>
          <w:numId w:val="16"/>
        </w:numPr>
        <w:spacing w:line="360" w:lineRule="auto"/>
        <w:jc w:val="both"/>
        <w:rPr>
          <w:rFonts w:ascii="Times New Roman" w:hAnsi="Times New Roman" w:cs="Times New Roman"/>
        </w:rPr>
        <w:pPrChange w:id="33" w:author="Bhaktasagar" w:date="2025-07-08T00:48:00Z" w16du:dateUtc="2025-07-07T19:18:00Z">
          <w:pPr>
            <w:numPr>
              <w:ilvl w:val="1"/>
              <w:numId w:val="16"/>
            </w:numPr>
            <w:tabs>
              <w:tab w:val="num" w:pos="1440"/>
            </w:tabs>
            <w:spacing w:line="360" w:lineRule="auto"/>
            <w:ind w:left="1440" w:hanging="360"/>
          </w:pPr>
        </w:pPrChange>
      </w:pPr>
      <w:r w:rsidRPr="008A25D3">
        <w:rPr>
          <w:rFonts w:ascii="Times New Roman" w:hAnsi="Times New Roman" w:cs="Times New Roman"/>
        </w:rPr>
        <w:t>Notify Facility</w:t>
      </w:r>
      <w:r w:rsidR="00C21F45">
        <w:rPr>
          <w:rFonts w:ascii="Times New Roman" w:hAnsi="Times New Roman" w:cs="Times New Roman"/>
        </w:rPr>
        <w:t>, Projects</w:t>
      </w:r>
      <w:r w:rsidR="007068A3">
        <w:rPr>
          <w:rFonts w:ascii="Times New Roman" w:hAnsi="Times New Roman" w:cs="Times New Roman"/>
        </w:rPr>
        <w:t>, electrical</w:t>
      </w:r>
      <w:r w:rsidRPr="008A25D3">
        <w:rPr>
          <w:rFonts w:ascii="Times New Roman" w:hAnsi="Times New Roman" w:cs="Times New Roman"/>
        </w:rPr>
        <w:t xml:space="preserve"> and IT Teams at least 48 hours in advance to prepare the space.</w:t>
      </w:r>
      <w:r w:rsidR="007068A3">
        <w:rPr>
          <w:rFonts w:ascii="Times New Roman" w:hAnsi="Times New Roman" w:cs="Times New Roman"/>
        </w:rPr>
        <w:t xml:space="preserve"> (</w:t>
      </w:r>
      <w:r w:rsidR="009D08B4">
        <w:rPr>
          <w:rFonts w:ascii="Times New Roman" w:hAnsi="Times New Roman" w:cs="Times New Roman"/>
        </w:rPr>
        <w:t>where</w:t>
      </w:r>
      <w:r w:rsidR="00B4288D">
        <w:rPr>
          <w:rFonts w:ascii="Times New Roman" w:hAnsi="Times New Roman" w:cs="Times New Roman"/>
        </w:rPr>
        <w:t>ver applicable)</w:t>
      </w:r>
    </w:p>
    <w:p w14:paraId="2D49E062" w14:textId="77777777" w:rsidR="008A25D3" w:rsidRPr="008A25D3" w:rsidRDefault="008A25D3" w:rsidP="001B7B3D">
      <w:pPr>
        <w:numPr>
          <w:ilvl w:val="0"/>
          <w:numId w:val="16"/>
        </w:numPr>
        <w:spacing w:line="360" w:lineRule="auto"/>
        <w:jc w:val="both"/>
        <w:rPr>
          <w:rFonts w:ascii="Times New Roman" w:hAnsi="Times New Roman" w:cs="Times New Roman"/>
        </w:rPr>
        <w:pPrChange w:id="34" w:author="Bhaktasagar" w:date="2025-07-08T00:48:00Z" w16du:dateUtc="2025-07-07T19:18:00Z">
          <w:pPr>
            <w:numPr>
              <w:numId w:val="16"/>
            </w:numPr>
            <w:tabs>
              <w:tab w:val="num" w:pos="720"/>
            </w:tabs>
            <w:spacing w:line="360" w:lineRule="auto"/>
            <w:ind w:left="720" w:hanging="360"/>
          </w:pPr>
        </w:pPrChange>
      </w:pPr>
      <w:r w:rsidRPr="008A25D3">
        <w:rPr>
          <w:rFonts w:ascii="Times New Roman" w:hAnsi="Times New Roman" w:cs="Times New Roman"/>
          <w:b/>
          <w:bCs/>
        </w:rPr>
        <w:t>Prepare Space for Client Visit</w:t>
      </w:r>
      <w:r w:rsidRPr="008A25D3">
        <w:rPr>
          <w:rFonts w:ascii="Times New Roman" w:hAnsi="Times New Roman" w:cs="Times New Roman"/>
        </w:rPr>
        <w:t>:</w:t>
      </w:r>
    </w:p>
    <w:p w14:paraId="0631E5FF" w14:textId="77777777" w:rsidR="008A25D3" w:rsidRPr="008A25D3" w:rsidRDefault="008A25D3" w:rsidP="001B7B3D">
      <w:pPr>
        <w:numPr>
          <w:ilvl w:val="1"/>
          <w:numId w:val="16"/>
        </w:numPr>
        <w:spacing w:line="360" w:lineRule="auto"/>
        <w:jc w:val="both"/>
        <w:rPr>
          <w:rFonts w:ascii="Times New Roman" w:hAnsi="Times New Roman" w:cs="Times New Roman"/>
        </w:rPr>
        <w:pPrChange w:id="35" w:author="Bhaktasagar" w:date="2025-07-08T00:48:00Z" w16du:dateUtc="2025-07-07T19:18:00Z">
          <w:pPr>
            <w:numPr>
              <w:ilvl w:val="1"/>
              <w:numId w:val="16"/>
            </w:numPr>
            <w:tabs>
              <w:tab w:val="num" w:pos="1440"/>
            </w:tabs>
            <w:spacing w:line="360" w:lineRule="auto"/>
            <w:ind w:left="1440" w:hanging="360"/>
          </w:pPr>
        </w:pPrChange>
      </w:pPr>
      <w:r w:rsidRPr="008A25D3">
        <w:rPr>
          <w:rFonts w:ascii="Times New Roman" w:hAnsi="Times New Roman" w:cs="Times New Roman"/>
        </w:rPr>
        <w:t>Facility Team inspects tour areas to ensure:</w:t>
      </w:r>
    </w:p>
    <w:p w14:paraId="43512BAC" w14:textId="77777777" w:rsidR="008A25D3" w:rsidRPr="008A25D3" w:rsidRDefault="008A25D3" w:rsidP="001B7B3D">
      <w:pPr>
        <w:numPr>
          <w:ilvl w:val="2"/>
          <w:numId w:val="16"/>
        </w:numPr>
        <w:spacing w:line="360" w:lineRule="auto"/>
        <w:jc w:val="both"/>
        <w:rPr>
          <w:rFonts w:ascii="Times New Roman" w:hAnsi="Times New Roman" w:cs="Times New Roman"/>
        </w:rPr>
        <w:pPrChange w:id="36" w:author="Bhaktasagar" w:date="2025-07-08T00:48:00Z" w16du:dateUtc="2025-07-07T19:18:00Z">
          <w:pPr>
            <w:numPr>
              <w:ilvl w:val="2"/>
              <w:numId w:val="16"/>
            </w:numPr>
            <w:tabs>
              <w:tab w:val="num" w:pos="2160"/>
            </w:tabs>
            <w:spacing w:line="360" w:lineRule="auto"/>
            <w:ind w:left="2160" w:hanging="360"/>
          </w:pPr>
        </w:pPrChange>
      </w:pPr>
      <w:r w:rsidRPr="008A25D3">
        <w:rPr>
          <w:rFonts w:ascii="Times New Roman" w:hAnsi="Times New Roman" w:cs="Times New Roman"/>
        </w:rPr>
        <w:t>Offices are clean, tidy, well-lit, and odor-free.</w:t>
      </w:r>
    </w:p>
    <w:p w14:paraId="1C053CA1" w14:textId="77777777" w:rsidR="008A25D3" w:rsidRPr="008A25D3" w:rsidRDefault="008A25D3" w:rsidP="001B7B3D">
      <w:pPr>
        <w:numPr>
          <w:ilvl w:val="2"/>
          <w:numId w:val="16"/>
        </w:numPr>
        <w:spacing w:line="360" w:lineRule="auto"/>
        <w:jc w:val="both"/>
        <w:rPr>
          <w:rFonts w:ascii="Times New Roman" w:hAnsi="Times New Roman" w:cs="Times New Roman"/>
        </w:rPr>
        <w:pPrChange w:id="37" w:author="Bhaktasagar" w:date="2025-07-08T00:48:00Z" w16du:dateUtc="2025-07-07T19:18:00Z">
          <w:pPr>
            <w:numPr>
              <w:ilvl w:val="2"/>
              <w:numId w:val="16"/>
            </w:numPr>
            <w:tabs>
              <w:tab w:val="num" w:pos="2160"/>
            </w:tabs>
            <w:spacing w:line="360" w:lineRule="auto"/>
            <w:ind w:left="2160" w:hanging="360"/>
          </w:pPr>
        </w:pPrChange>
      </w:pPr>
      <w:r w:rsidRPr="008A25D3">
        <w:rPr>
          <w:rFonts w:ascii="Times New Roman" w:hAnsi="Times New Roman" w:cs="Times New Roman"/>
        </w:rPr>
        <w:t>Common areas (lobbies, lounges, pantries) are welcoming and fully functional.</w:t>
      </w:r>
    </w:p>
    <w:p w14:paraId="0FF3A97C" w14:textId="77777777" w:rsidR="008A25D3" w:rsidRPr="008A25D3" w:rsidRDefault="008A25D3" w:rsidP="001B7B3D">
      <w:pPr>
        <w:numPr>
          <w:ilvl w:val="2"/>
          <w:numId w:val="16"/>
        </w:numPr>
        <w:spacing w:line="360" w:lineRule="auto"/>
        <w:jc w:val="both"/>
        <w:rPr>
          <w:rFonts w:ascii="Times New Roman" w:hAnsi="Times New Roman" w:cs="Times New Roman"/>
        </w:rPr>
        <w:pPrChange w:id="38" w:author="Bhaktasagar" w:date="2025-07-08T00:48:00Z" w16du:dateUtc="2025-07-07T19:18:00Z">
          <w:pPr>
            <w:numPr>
              <w:ilvl w:val="2"/>
              <w:numId w:val="16"/>
            </w:numPr>
            <w:tabs>
              <w:tab w:val="num" w:pos="2160"/>
            </w:tabs>
            <w:spacing w:line="360" w:lineRule="auto"/>
            <w:ind w:left="2160" w:hanging="360"/>
          </w:pPr>
        </w:pPrChange>
      </w:pPr>
      <w:r w:rsidRPr="008A25D3">
        <w:rPr>
          <w:rFonts w:ascii="Times New Roman" w:hAnsi="Times New Roman" w:cs="Times New Roman"/>
        </w:rPr>
        <w:t>Amenities (meeting rooms, elevators, internet connectivity) are operational.</w:t>
      </w:r>
    </w:p>
    <w:p w14:paraId="11B9A7FB" w14:textId="77777777" w:rsidR="008A25D3" w:rsidRPr="008A25D3" w:rsidRDefault="008A25D3" w:rsidP="001B7B3D">
      <w:pPr>
        <w:numPr>
          <w:ilvl w:val="1"/>
          <w:numId w:val="16"/>
        </w:numPr>
        <w:spacing w:line="360" w:lineRule="auto"/>
        <w:jc w:val="both"/>
        <w:rPr>
          <w:rFonts w:ascii="Times New Roman" w:hAnsi="Times New Roman" w:cs="Times New Roman"/>
        </w:rPr>
        <w:pPrChange w:id="39" w:author="Bhaktasagar" w:date="2025-07-08T00:48:00Z" w16du:dateUtc="2025-07-07T19:18:00Z">
          <w:pPr>
            <w:numPr>
              <w:ilvl w:val="1"/>
              <w:numId w:val="16"/>
            </w:numPr>
            <w:tabs>
              <w:tab w:val="num" w:pos="1440"/>
            </w:tabs>
            <w:spacing w:line="360" w:lineRule="auto"/>
            <w:ind w:left="1440" w:hanging="360"/>
          </w:pPr>
        </w:pPrChange>
      </w:pPr>
      <w:r w:rsidRPr="008A25D3">
        <w:rPr>
          <w:rFonts w:ascii="Times New Roman" w:hAnsi="Times New Roman" w:cs="Times New Roman"/>
        </w:rPr>
        <w:t>Stage demo areas strategically (e.g., open a conference room with lights on to showcase functionality).</w:t>
      </w:r>
    </w:p>
    <w:p w14:paraId="1A6E08ED" w14:textId="77777777" w:rsidR="008A25D3" w:rsidRPr="008A25D3" w:rsidRDefault="008A25D3" w:rsidP="001B7B3D">
      <w:pPr>
        <w:numPr>
          <w:ilvl w:val="1"/>
          <w:numId w:val="16"/>
        </w:numPr>
        <w:spacing w:line="360" w:lineRule="auto"/>
        <w:jc w:val="both"/>
        <w:rPr>
          <w:rFonts w:ascii="Times New Roman" w:hAnsi="Times New Roman" w:cs="Times New Roman"/>
        </w:rPr>
        <w:pPrChange w:id="40" w:author="Bhaktasagar" w:date="2025-07-08T00:48:00Z" w16du:dateUtc="2025-07-07T19:18:00Z">
          <w:pPr>
            <w:numPr>
              <w:ilvl w:val="1"/>
              <w:numId w:val="16"/>
            </w:numPr>
            <w:tabs>
              <w:tab w:val="num" w:pos="1440"/>
            </w:tabs>
            <w:spacing w:line="360" w:lineRule="auto"/>
            <w:ind w:left="1440" w:hanging="360"/>
          </w:pPr>
        </w:pPrChange>
      </w:pPr>
      <w:r w:rsidRPr="008A25D3">
        <w:rPr>
          <w:rFonts w:ascii="Times New Roman" w:hAnsi="Times New Roman" w:cs="Times New Roman"/>
        </w:rPr>
        <w:t>Address minor maintenance issues (e.g., cleaning, repairs) immediately or escalate to Facilities for resolution.</w:t>
      </w:r>
    </w:p>
    <w:p w14:paraId="0A591D2E" w14:textId="77777777" w:rsidR="008A25D3" w:rsidRPr="008A25D3" w:rsidRDefault="008A25D3" w:rsidP="001B7B3D">
      <w:pPr>
        <w:numPr>
          <w:ilvl w:val="1"/>
          <w:numId w:val="16"/>
        </w:numPr>
        <w:spacing w:line="360" w:lineRule="auto"/>
        <w:jc w:val="both"/>
        <w:rPr>
          <w:rFonts w:ascii="Times New Roman" w:hAnsi="Times New Roman" w:cs="Times New Roman"/>
        </w:rPr>
        <w:pPrChange w:id="41" w:author="Bhaktasagar" w:date="2025-07-08T00:48:00Z" w16du:dateUtc="2025-07-07T19:18:00Z">
          <w:pPr>
            <w:numPr>
              <w:ilvl w:val="1"/>
              <w:numId w:val="16"/>
            </w:numPr>
            <w:tabs>
              <w:tab w:val="num" w:pos="1440"/>
            </w:tabs>
            <w:spacing w:line="360" w:lineRule="auto"/>
            <w:ind w:left="1440" w:hanging="360"/>
          </w:pPr>
        </w:pPrChange>
      </w:pPr>
      <w:r w:rsidRPr="008A25D3">
        <w:rPr>
          <w:rFonts w:ascii="Times New Roman" w:hAnsi="Times New Roman" w:cs="Times New Roman"/>
        </w:rPr>
        <w:t>Provide covered, secure parking with surveillance and lighting, allocated based on team size and charged as a bundled or separate service.</w:t>
      </w:r>
    </w:p>
    <w:p w14:paraId="17C12037" w14:textId="77777777" w:rsidR="008A25D3" w:rsidRPr="008A25D3" w:rsidRDefault="008A25D3" w:rsidP="001B7B3D">
      <w:pPr>
        <w:numPr>
          <w:ilvl w:val="1"/>
          <w:numId w:val="16"/>
        </w:numPr>
        <w:spacing w:line="360" w:lineRule="auto"/>
        <w:jc w:val="both"/>
        <w:rPr>
          <w:rFonts w:ascii="Times New Roman" w:hAnsi="Times New Roman" w:cs="Times New Roman"/>
        </w:rPr>
        <w:pPrChange w:id="42" w:author="Bhaktasagar" w:date="2025-07-08T00:48:00Z" w16du:dateUtc="2025-07-07T19:18:00Z">
          <w:pPr>
            <w:numPr>
              <w:ilvl w:val="1"/>
              <w:numId w:val="16"/>
            </w:numPr>
            <w:tabs>
              <w:tab w:val="num" w:pos="1440"/>
            </w:tabs>
            <w:spacing w:line="360" w:lineRule="auto"/>
            <w:ind w:left="1440" w:hanging="360"/>
          </w:pPr>
        </w:pPrChange>
      </w:pPr>
      <w:r w:rsidRPr="008A25D3">
        <w:rPr>
          <w:rFonts w:ascii="Times New Roman" w:hAnsi="Times New Roman" w:cs="Times New Roman"/>
        </w:rPr>
        <w:t>Ensure daily cleaning of private offices and shared spaces, with access to RO-purified water, shared pantries, and professional waste disposal included in the base package.</w:t>
      </w:r>
    </w:p>
    <w:p w14:paraId="66FDA1CA" w14:textId="77777777" w:rsidR="008A25D3" w:rsidRPr="008A25D3" w:rsidRDefault="008A25D3" w:rsidP="008A25D3">
      <w:pPr>
        <w:numPr>
          <w:ilvl w:val="0"/>
          <w:numId w:val="16"/>
        </w:numPr>
        <w:spacing w:line="360" w:lineRule="auto"/>
        <w:rPr>
          <w:rFonts w:ascii="Times New Roman" w:hAnsi="Times New Roman" w:cs="Times New Roman"/>
        </w:rPr>
      </w:pPr>
      <w:r w:rsidRPr="008A25D3">
        <w:rPr>
          <w:rFonts w:ascii="Times New Roman" w:hAnsi="Times New Roman" w:cs="Times New Roman"/>
          <w:b/>
          <w:bCs/>
        </w:rPr>
        <w:t>Plan the Tour Flow</w:t>
      </w:r>
      <w:r w:rsidRPr="008A25D3">
        <w:rPr>
          <w:rFonts w:ascii="Times New Roman" w:hAnsi="Times New Roman" w:cs="Times New Roman"/>
        </w:rPr>
        <w:t>:</w:t>
      </w:r>
    </w:p>
    <w:p w14:paraId="2B34AAFC" w14:textId="77777777" w:rsidR="008A25D3" w:rsidRPr="008A25D3" w:rsidRDefault="008A25D3" w:rsidP="001B7B3D">
      <w:pPr>
        <w:numPr>
          <w:ilvl w:val="1"/>
          <w:numId w:val="16"/>
        </w:numPr>
        <w:spacing w:line="360" w:lineRule="auto"/>
        <w:jc w:val="both"/>
        <w:rPr>
          <w:rFonts w:ascii="Times New Roman" w:hAnsi="Times New Roman" w:cs="Times New Roman"/>
        </w:rPr>
        <w:pPrChange w:id="43" w:author="Bhaktasagar" w:date="2025-07-08T00:48:00Z" w16du:dateUtc="2025-07-07T19:18:00Z">
          <w:pPr>
            <w:numPr>
              <w:ilvl w:val="1"/>
              <w:numId w:val="16"/>
            </w:numPr>
            <w:tabs>
              <w:tab w:val="num" w:pos="1440"/>
            </w:tabs>
            <w:spacing w:line="360" w:lineRule="auto"/>
            <w:ind w:left="1440" w:hanging="360"/>
          </w:pPr>
        </w:pPrChange>
      </w:pPr>
      <w:r w:rsidRPr="008A25D3">
        <w:rPr>
          <w:rFonts w:ascii="Times New Roman" w:hAnsi="Times New Roman" w:cs="Times New Roman"/>
        </w:rPr>
        <w:lastRenderedPageBreak/>
        <w:t>BDM designs a strategic tour path tailored to client needs:</w:t>
      </w:r>
    </w:p>
    <w:p w14:paraId="1E904EE7" w14:textId="77777777" w:rsidR="008A25D3" w:rsidRPr="008A25D3" w:rsidRDefault="008A25D3" w:rsidP="001B7B3D">
      <w:pPr>
        <w:numPr>
          <w:ilvl w:val="2"/>
          <w:numId w:val="16"/>
        </w:numPr>
        <w:spacing w:line="360" w:lineRule="auto"/>
        <w:jc w:val="both"/>
        <w:rPr>
          <w:rFonts w:ascii="Times New Roman" w:hAnsi="Times New Roman" w:cs="Times New Roman"/>
        </w:rPr>
        <w:pPrChange w:id="44" w:author="Bhaktasagar" w:date="2025-07-08T00:48:00Z" w16du:dateUtc="2025-07-07T19:18:00Z">
          <w:pPr>
            <w:numPr>
              <w:ilvl w:val="2"/>
              <w:numId w:val="16"/>
            </w:numPr>
            <w:tabs>
              <w:tab w:val="num" w:pos="2160"/>
            </w:tabs>
            <w:spacing w:line="360" w:lineRule="auto"/>
            <w:ind w:left="2160" w:hanging="360"/>
          </w:pPr>
        </w:pPrChange>
      </w:pPr>
      <w:r w:rsidRPr="008A25D3">
        <w:rPr>
          <w:rFonts w:ascii="Times New Roman" w:hAnsi="Times New Roman" w:cs="Times New Roman"/>
        </w:rPr>
        <w:t>Start with high-impact areas (e.g., lobby for branding-focused clients, premium cabins for Vastu preferences, or server rooms for IT-focused clients).</w:t>
      </w:r>
    </w:p>
    <w:p w14:paraId="212FC717" w14:textId="71296BC3" w:rsidR="008A25D3" w:rsidRPr="008A25D3" w:rsidRDefault="008A25D3" w:rsidP="001B7B3D">
      <w:pPr>
        <w:numPr>
          <w:ilvl w:val="2"/>
          <w:numId w:val="16"/>
        </w:numPr>
        <w:spacing w:line="360" w:lineRule="auto"/>
        <w:jc w:val="both"/>
        <w:rPr>
          <w:rFonts w:ascii="Times New Roman" w:hAnsi="Times New Roman" w:cs="Times New Roman"/>
        </w:rPr>
        <w:pPrChange w:id="45" w:author="Bhaktasagar" w:date="2025-07-08T00:48:00Z" w16du:dateUtc="2025-07-07T19:18:00Z">
          <w:pPr>
            <w:numPr>
              <w:ilvl w:val="2"/>
              <w:numId w:val="16"/>
            </w:numPr>
            <w:tabs>
              <w:tab w:val="num" w:pos="2160"/>
            </w:tabs>
            <w:spacing w:line="360" w:lineRule="auto"/>
            <w:ind w:left="2160" w:hanging="360"/>
          </w:pPr>
        </w:pPrChange>
      </w:pPr>
      <w:r w:rsidRPr="3EC2109A">
        <w:rPr>
          <w:rFonts w:ascii="Times New Roman" w:hAnsi="Times New Roman" w:cs="Times New Roman"/>
        </w:rPr>
        <w:t>Follow a logical sequence: reception → cabins → meeting rooms → amenities → breakout spaces → parking/access</w:t>
      </w:r>
      <w:r w:rsidR="3BF56DFB" w:rsidRPr="3EC2109A">
        <w:rPr>
          <w:rFonts w:ascii="Times New Roman" w:hAnsi="Times New Roman" w:cs="Times New Roman"/>
        </w:rPr>
        <w:t xml:space="preserve"> and cafeteria</w:t>
      </w:r>
      <w:r w:rsidRPr="3EC2109A">
        <w:rPr>
          <w:rFonts w:ascii="Times New Roman" w:hAnsi="Times New Roman" w:cs="Times New Roman"/>
        </w:rPr>
        <w:t>.</w:t>
      </w:r>
    </w:p>
    <w:p w14:paraId="40F588A9" w14:textId="77777777" w:rsidR="008A25D3" w:rsidRPr="008A25D3" w:rsidRDefault="008A25D3" w:rsidP="001B7B3D">
      <w:pPr>
        <w:numPr>
          <w:ilvl w:val="1"/>
          <w:numId w:val="16"/>
        </w:numPr>
        <w:spacing w:line="360" w:lineRule="auto"/>
        <w:jc w:val="both"/>
        <w:rPr>
          <w:rFonts w:ascii="Times New Roman" w:hAnsi="Times New Roman" w:cs="Times New Roman"/>
        </w:rPr>
        <w:pPrChange w:id="46" w:author="Bhaktasagar" w:date="2025-07-08T00:48:00Z" w16du:dateUtc="2025-07-07T19:18:00Z">
          <w:pPr>
            <w:numPr>
              <w:ilvl w:val="1"/>
              <w:numId w:val="16"/>
            </w:numPr>
            <w:tabs>
              <w:tab w:val="num" w:pos="1440"/>
            </w:tabs>
            <w:spacing w:line="360" w:lineRule="auto"/>
            <w:ind w:left="1440" w:hanging="360"/>
          </w:pPr>
        </w:pPrChange>
      </w:pPr>
      <w:r w:rsidRPr="008A25D3">
        <w:rPr>
          <w:rFonts w:ascii="Times New Roman" w:hAnsi="Times New Roman" w:cs="Times New Roman"/>
        </w:rPr>
        <w:t>Allocate 30–45 minutes for the tour, pacing to allow natural pauses for discussions.</w:t>
      </w:r>
    </w:p>
    <w:p w14:paraId="268883ED" w14:textId="1A0BEF5C" w:rsidR="008A25D3" w:rsidRPr="008A25D3" w:rsidRDefault="008A25D3" w:rsidP="001B7B3D">
      <w:pPr>
        <w:numPr>
          <w:ilvl w:val="1"/>
          <w:numId w:val="16"/>
        </w:numPr>
        <w:spacing w:line="360" w:lineRule="auto"/>
        <w:jc w:val="both"/>
        <w:rPr>
          <w:rFonts w:ascii="Times New Roman" w:hAnsi="Times New Roman" w:cs="Times New Roman"/>
        </w:rPr>
        <w:pPrChange w:id="47" w:author="Bhaktasagar" w:date="2025-07-08T00:48:00Z" w16du:dateUtc="2025-07-07T19:18:00Z">
          <w:pPr>
            <w:numPr>
              <w:ilvl w:val="1"/>
              <w:numId w:val="16"/>
            </w:numPr>
            <w:tabs>
              <w:tab w:val="num" w:pos="1440"/>
            </w:tabs>
            <w:spacing w:line="360" w:lineRule="auto"/>
            <w:ind w:left="1440" w:hanging="360"/>
          </w:pPr>
        </w:pPrChange>
      </w:pPr>
      <w:r w:rsidRPr="008A25D3">
        <w:rPr>
          <w:rFonts w:ascii="Times New Roman" w:hAnsi="Times New Roman" w:cs="Times New Roman"/>
        </w:rPr>
        <w:t>Prepare to explain</w:t>
      </w:r>
      <w:r w:rsidR="00880A91">
        <w:rPr>
          <w:rFonts w:ascii="Times New Roman" w:hAnsi="Times New Roman" w:cs="Times New Roman"/>
        </w:rPr>
        <w:t xml:space="preserve"> higher prices</w:t>
      </w:r>
      <w:r w:rsidRPr="008A25D3">
        <w:rPr>
          <w:rFonts w:ascii="Times New Roman" w:hAnsi="Times New Roman" w:cs="Times New Roman"/>
        </w:rPr>
        <w:t xml:space="preserve"> for facade-facing or East-facing spaces due to high demand for natural light, external views, and </w:t>
      </w:r>
      <w:r w:rsidR="00880A91" w:rsidRPr="008A25D3">
        <w:rPr>
          <w:rFonts w:ascii="Times New Roman" w:hAnsi="Times New Roman" w:cs="Times New Roman"/>
        </w:rPr>
        <w:t>Vaastu</w:t>
      </w:r>
      <w:r w:rsidRPr="008A25D3">
        <w:rPr>
          <w:rFonts w:ascii="Times New Roman" w:hAnsi="Times New Roman" w:cs="Times New Roman"/>
        </w:rPr>
        <w:t xml:space="preserve"> compliance, which is standard industry practice.</w:t>
      </w:r>
    </w:p>
    <w:p w14:paraId="5E39EE57" w14:textId="77777777" w:rsidR="008A25D3" w:rsidRPr="008A25D3" w:rsidRDefault="008A25D3" w:rsidP="001B7B3D">
      <w:pPr>
        <w:numPr>
          <w:ilvl w:val="1"/>
          <w:numId w:val="16"/>
        </w:numPr>
        <w:spacing w:line="360" w:lineRule="auto"/>
        <w:jc w:val="both"/>
        <w:rPr>
          <w:rFonts w:ascii="Times New Roman" w:hAnsi="Times New Roman" w:cs="Times New Roman"/>
        </w:rPr>
        <w:pPrChange w:id="48" w:author="Bhaktasagar" w:date="2025-07-08T00:48:00Z" w16du:dateUtc="2025-07-07T19:18:00Z">
          <w:pPr>
            <w:numPr>
              <w:ilvl w:val="1"/>
              <w:numId w:val="16"/>
            </w:numPr>
            <w:tabs>
              <w:tab w:val="num" w:pos="1440"/>
            </w:tabs>
            <w:spacing w:line="360" w:lineRule="auto"/>
            <w:ind w:left="1440" w:hanging="360"/>
          </w:pPr>
        </w:pPrChange>
      </w:pPr>
      <w:r w:rsidRPr="008A25D3">
        <w:rPr>
          <w:rFonts w:ascii="Times New Roman" w:hAnsi="Times New Roman" w:cs="Times New Roman"/>
        </w:rPr>
        <w:t>Highlight flexibility for mid-contract layout reconfiguration for team expansion or downsizing, subject to feasibility and minimal charges.</w:t>
      </w:r>
    </w:p>
    <w:p w14:paraId="6F79783D" w14:textId="77777777" w:rsidR="008A25D3" w:rsidRPr="008A25D3" w:rsidRDefault="008A25D3" w:rsidP="001B7B3D">
      <w:pPr>
        <w:numPr>
          <w:ilvl w:val="0"/>
          <w:numId w:val="16"/>
        </w:numPr>
        <w:spacing w:line="360" w:lineRule="auto"/>
        <w:jc w:val="both"/>
        <w:rPr>
          <w:rFonts w:ascii="Times New Roman" w:hAnsi="Times New Roman" w:cs="Times New Roman"/>
        </w:rPr>
        <w:pPrChange w:id="49" w:author="Bhaktasagar" w:date="2025-07-08T00:48:00Z" w16du:dateUtc="2025-07-07T19:18:00Z">
          <w:pPr>
            <w:numPr>
              <w:numId w:val="16"/>
            </w:numPr>
            <w:tabs>
              <w:tab w:val="num" w:pos="720"/>
            </w:tabs>
            <w:spacing w:line="360" w:lineRule="auto"/>
            <w:ind w:left="720" w:hanging="360"/>
          </w:pPr>
        </w:pPrChange>
      </w:pPr>
      <w:r w:rsidRPr="008A25D3">
        <w:rPr>
          <w:rFonts w:ascii="Times New Roman" w:hAnsi="Times New Roman" w:cs="Times New Roman"/>
          <w:b/>
          <w:bCs/>
        </w:rPr>
        <w:t>Conduct the Tour</w:t>
      </w:r>
      <w:r w:rsidRPr="008A25D3">
        <w:rPr>
          <w:rFonts w:ascii="Times New Roman" w:hAnsi="Times New Roman" w:cs="Times New Roman"/>
        </w:rPr>
        <w:t>:</w:t>
      </w:r>
    </w:p>
    <w:p w14:paraId="236FEBC4" w14:textId="77777777" w:rsidR="007216B9" w:rsidRDefault="008A25D3" w:rsidP="001B7B3D">
      <w:pPr>
        <w:numPr>
          <w:ilvl w:val="1"/>
          <w:numId w:val="16"/>
        </w:numPr>
        <w:spacing w:line="360" w:lineRule="auto"/>
        <w:jc w:val="both"/>
        <w:rPr>
          <w:rFonts w:ascii="Times New Roman" w:hAnsi="Times New Roman" w:cs="Times New Roman"/>
        </w:rPr>
        <w:pPrChange w:id="50" w:author="Bhaktasagar" w:date="2025-07-08T00:48:00Z" w16du:dateUtc="2025-07-07T19:18:00Z">
          <w:pPr>
            <w:numPr>
              <w:ilvl w:val="1"/>
              <w:numId w:val="16"/>
            </w:numPr>
            <w:tabs>
              <w:tab w:val="num" w:pos="1440"/>
            </w:tabs>
            <w:spacing w:line="360" w:lineRule="auto"/>
            <w:ind w:left="1440" w:hanging="360"/>
          </w:pPr>
        </w:pPrChange>
      </w:pPr>
      <w:r w:rsidRPr="008A25D3">
        <w:rPr>
          <w:rFonts w:ascii="Times New Roman" w:hAnsi="Times New Roman" w:cs="Times New Roman"/>
        </w:rPr>
        <w:t>Greet the client at reception</w:t>
      </w:r>
    </w:p>
    <w:p w14:paraId="2206A6EF" w14:textId="62FC37EA" w:rsidR="008A25D3" w:rsidRPr="008A25D3" w:rsidRDefault="007216B9" w:rsidP="001B7B3D">
      <w:pPr>
        <w:numPr>
          <w:ilvl w:val="1"/>
          <w:numId w:val="16"/>
        </w:numPr>
        <w:spacing w:line="360" w:lineRule="auto"/>
        <w:jc w:val="both"/>
        <w:rPr>
          <w:rFonts w:ascii="Times New Roman" w:hAnsi="Times New Roman" w:cs="Times New Roman"/>
        </w:rPr>
        <w:pPrChange w:id="51" w:author="Bhaktasagar" w:date="2025-07-08T00:48:00Z" w16du:dateUtc="2025-07-07T19:18:00Z">
          <w:pPr>
            <w:numPr>
              <w:ilvl w:val="1"/>
              <w:numId w:val="16"/>
            </w:numPr>
            <w:tabs>
              <w:tab w:val="num" w:pos="1440"/>
            </w:tabs>
            <w:spacing w:line="360" w:lineRule="auto"/>
            <w:ind w:left="1440" w:hanging="360"/>
          </w:pPr>
        </w:pPrChange>
      </w:pPr>
      <w:r w:rsidRPr="3EC2109A">
        <w:rPr>
          <w:rFonts w:ascii="Times New Roman" w:hAnsi="Times New Roman" w:cs="Times New Roman"/>
        </w:rPr>
        <w:t xml:space="preserve">If the client is a walk </w:t>
      </w:r>
      <w:r w:rsidR="14CFF55C" w:rsidRPr="3EC2109A">
        <w:rPr>
          <w:rFonts w:ascii="Times New Roman" w:hAnsi="Times New Roman" w:cs="Times New Roman"/>
        </w:rPr>
        <w:t>in,</w:t>
      </w:r>
      <w:r w:rsidRPr="3EC2109A">
        <w:rPr>
          <w:rFonts w:ascii="Times New Roman" w:hAnsi="Times New Roman" w:cs="Times New Roman"/>
        </w:rPr>
        <w:t xml:space="preserve"> then the FOE will </w:t>
      </w:r>
      <w:r w:rsidR="00434BC9" w:rsidRPr="3EC2109A">
        <w:rPr>
          <w:rFonts w:ascii="Times New Roman" w:hAnsi="Times New Roman" w:cs="Times New Roman"/>
        </w:rPr>
        <w:t>inform</w:t>
      </w:r>
      <w:r w:rsidRPr="3EC2109A">
        <w:rPr>
          <w:rFonts w:ascii="Times New Roman" w:hAnsi="Times New Roman" w:cs="Times New Roman"/>
        </w:rPr>
        <w:t xml:space="preserve"> the </w:t>
      </w:r>
      <w:r w:rsidR="4CD57FDF" w:rsidRPr="3EC2109A">
        <w:rPr>
          <w:rFonts w:ascii="Times New Roman" w:hAnsi="Times New Roman" w:cs="Times New Roman"/>
        </w:rPr>
        <w:t>BDM,</w:t>
      </w:r>
      <w:r w:rsidRPr="3EC2109A">
        <w:rPr>
          <w:rFonts w:ascii="Times New Roman" w:hAnsi="Times New Roman" w:cs="Times New Roman"/>
        </w:rPr>
        <w:t xml:space="preserve"> and</w:t>
      </w:r>
      <w:r w:rsidR="007049F9" w:rsidRPr="3EC2109A">
        <w:rPr>
          <w:rFonts w:ascii="Times New Roman" w:hAnsi="Times New Roman" w:cs="Times New Roman"/>
        </w:rPr>
        <w:t xml:space="preserve"> the BDM</w:t>
      </w:r>
      <w:r w:rsidRPr="3EC2109A">
        <w:rPr>
          <w:rFonts w:ascii="Times New Roman" w:hAnsi="Times New Roman" w:cs="Times New Roman"/>
        </w:rPr>
        <w:t xml:space="preserve"> </w:t>
      </w:r>
      <w:r w:rsidR="003E2EA7" w:rsidRPr="3EC2109A">
        <w:rPr>
          <w:rFonts w:ascii="Times New Roman" w:hAnsi="Times New Roman" w:cs="Times New Roman"/>
        </w:rPr>
        <w:t xml:space="preserve">will take all the </w:t>
      </w:r>
      <w:r w:rsidR="00434BC9" w:rsidRPr="3EC2109A">
        <w:rPr>
          <w:rFonts w:ascii="Times New Roman" w:hAnsi="Times New Roman" w:cs="Times New Roman"/>
        </w:rPr>
        <w:t>information during</w:t>
      </w:r>
      <w:r w:rsidR="003E2EA7" w:rsidRPr="3EC2109A">
        <w:rPr>
          <w:rFonts w:ascii="Times New Roman" w:hAnsi="Times New Roman" w:cs="Times New Roman"/>
        </w:rPr>
        <w:t xml:space="preserve"> the visit and later mail the </w:t>
      </w:r>
      <w:r w:rsidR="006C44C8" w:rsidRPr="3EC2109A">
        <w:rPr>
          <w:rFonts w:ascii="Times New Roman" w:hAnsi="Times New Roman" w:cs="Times New Roman"/>
        </w:rPr>
        <w:t xml:space="preserve">data team </w:t>
      </w:r>
      <w:r w:rsidR="00434BC9" w:rsidRPr="3EC2109A">
        <w:rPr>
          <w:rFonts w:ascii="Times New Roman" w:hAnsi="Times New Roman" w:cs="Times New Roman"/>
        </w:rPr>
        <w:t xml:space="preserve">to create a lead otherwise </w:t>
      </w:r>
      <w:r w:rsidR="007049F9" w:rsidRPr="3EC2109A">
        <w:rPr>
          <w:rFonts w:ascii="Times New Roman" w:hAnsi="Times New Roman" w:cs="Times New Roman"/>
        </w:rPr>
        <w:t xml:space="preserve">the data team </w:t>
      </w:r>
      <w:r w:rsidR="001B7357" w:rsidRPr="3EC2109A">
        <w:rPr>
          <w:rFonts w:ascii="Times New Roman" w:hAnsi="Times New Roman" w:cs="Times New Roman"/>
        </w:rPr>
        <w:t xml:space="preserve">will </w:t>
      </w:r>
      <w:r w:rsidR="00434BC9" w:rsidRPr="3EC2109A">
        <w:rPr>
          <w:rFonts w:ascii="Times New Roman" w:hAnsi="Times New Roman" w:cs="Times New Roman"/>
        </w:rPr>
        <w:t xml:space="preserve">inform if it is a duplicate lead. </w:t>
      </w:r>
      <w:r w:rsidR="008A25D3" w:rsidRPr="3EC2109A">
        <w:rPr>
          <w:rFonts w:ascii="Times New Roman" w:hAnsi="Times New Roman" w:cs="Times New Roman"/>
        </w:rPr>
        <w:t xml:space="preserve"> </w:t>
      </w:r>
    </w:p>
    <w:p w14:paraId="743EF284" w14:textId="2EE6D993" w:rsidR="008A25D3" w:rsidRPr="008A25D3" w:rsidRDefault="008A25D3" w:rsidP="001B7B3D">
      <w:pPr>
        <w:numPr>
          <w:ilvl w:val="1"/>
          <w:numId w:val="16"/>
        </w:numPr>
        <w:spacing w:line="360" w:lineRule="auto"/>
        <w:jc w:val="both"/>
        <w:rPr>
          <w:rFonts w:ascii="Times New Roman" w:hAnsi="Times New Roman" w:cs="Times New Roman"/>
        </w:rPr>
        <w:pPrChange w:id="52" w:author="Bhaktasagar" w:date="2025-07-08T00:48:00Z" w16du:dateUtc="2025-07-07T19:18:00Z">
          <w:pPr>
            <w:numPr>
              <w:ilvl w:val="1"/>
              <w:numId w:val="16"/>
            </w:numPr>
            <w:tabs>
              <w:tab w:val="num" w:pos="1440"/>
            </w:tabs>
            <w:spacing w:line="360" w:lineRule="auto"/>
            <w:ind w:left="1440" w:hanging="360"/>
          </w:pPr>
        </w:pPrChange>
      </w:pPr>
      <w:r w:rsidRPr="3EC2109A">
        <w:rPr>
          <w:rFonts w:ascii="Times New Roman" w:hAnsi="Times New Roman" w:cs="Times New Roman"/>
        </w:rPr>
        <w:t>Begin with the most relevant area</w:t>
      </w:r>
      <w:r w:rsidR="0215D316" w:rsidRPr="3EC2109A">
        <w:rPr>
          <w:rFonts w:ascii="Times New Roman" w:hAnsi="Times New Roman" w:cs="Times New Roman"/>
        </w:rPr>
        <w:t xml:space="preserve"> such as the receptions and meeting rooms</w:t>
      </w:r>
      <w:r w:rsidRPr="3EC2109A">
        <w:rPr>
          <w:rFonts w:ascii="Times New Roman" w:hAnsi="Times New Roman" w:cs="Times New Roman"/>
        </w:rPr>
        <w:t xml:space="preserve"> to create a strong first impression.</w:t>
      </w:r>
    </w:p>
    <w:p w14:paraId="2DEAAE09" w14:textId="77777777" w:rsidR="008A25D3" w:rsidRPr="008A25D3" w:rsidRDefault="008A25D3" w:rsidP="001B7B3D">
      <w:pPr>
        <w:numPr>
          <w:ilvl w:val="1"/>
          <w:numId w:val="16"/>
        </w:numPr>
        <w:spacing w:line="360" w:lineRule="auto"/>
        <w:jc w:val="both"/>
        <w:rPr>
          <w:rFonts w:ascii="Times New Roman" w:hAnsi="Times New Roman" w:cs="Times New Roman"/>
        </w:rPr>
        <w:pPrChange w:id="53" w:author="Bhaktasagar" w:date="2025-07-08T00:48:00Z" w16du:dateUtc="2025-07-07T19:18:00Z">
          <w:pPr>
            <w:numPr>
              <w:ilvl w:val="1"/>
              <w:numId w:val="16"/>
            </w:numPr>
            <w:tabs>
              <w:tab w:val="num" w:pos="1440"/>
            </w:tabs>
            <w:spacing w:line="360" w:lineRule="auto"/>
            <w:ind w:left="1440" w:hanging="360"/>
          </w:pPr>
        </w:pPrChange>
      </w:pPr>
      <w:r w:rsidRPr="008A25D3">
        <w:rPr>
          <w:rFonts w:ascii="Times New Roman" w:hAnsi="Times New Roman" w:cs="Times New Roman"/>
        </w:rPr>
        <w:t>Highlight key features tailored to client needs, including:</w:t>
      </w:r>
    </w:p>
    <w:p w14:paraId="1F236151" w14:textId="77777777" w:rsidR="008A25D3" w:rsidRPr="008A25D3" w:rsidRDefault="008A25D3" w:rsidP="001B7B3D">
      <w:pPr>
        <w:numPr>
          <w:ilvl w:val="2"/>
          <w:numId w:val="16"/>
        </w:numPr>
        <w:spacing w:line="360" w:lineRule="auto"/>
        <w:jc w:val="both"/>
        <w:rPr>
          <w:rFonts w:ascii="Times New Roman" w:hAnsi="Times New Roman" w:cs="Times New Roman"/>
        </w:rPr>
        <w:pPrChange w:id="54" w:author="Bhaktasagar" w:date="2025-07-08T00:48:00Z" w16du:dateUtc="2025-07-07T19:18:00Z">
          <w:pPr>
            <w:numPr>
              <w:ilvl w:val="2"/>
              <w:numId w:val="16"/>
            </w:numPr>
            <w:tabs>
              <w:tab w:val="num" w:pos="2160"/>
            </w:tabs>
            <w:spacing w:line="360" w:lineRule="auto"/>
            <w:ind w:left="2160" w:hanging="360"/>
          </w:pPr>
        </w:pPrChange>
      </w:pPr>
      <w:r w:rsidRPr="008A25D3">
        <w:rPr>
          <w:rFonts w:ascii="Times New Roman" w:hAnsi="Times New Roman" w:cs="Times New Roman"/>
          <w:b/>
          <w:bCs/>
        </w:rPr>
        <w:t>Space Customization</w:t>
      </w:r>
      <w:r w:rsidRPr="008A25D3">
        <w:rPr>
          <w:rFonts w:ascii="Times New Roman" w:hAnsi="Times New Roman" w:cs="Times New Roman"/>
        </w:rPr>
        <w:t>: Offer partially furnished units for larger deals, allowing clients to bring their own elements, subject to approval.</w:t>
      </w:r>
    </w:p>
    <w:p w14:paraId="2B59364C" w14:textId="77777777" w:rsidR="008A25D3" w:rsidRPr="008A25D3" w:rsidRDefault="008A25D3" w:rsidP="001B7B3D">
      <w:pPr>
        <w:numPr>
          <w:ilvl w:val="2"/>
          <w:numId w:val="16"/>
        </w:numPr>
        <w:spacing w:line="360" w:lineRule="auto"/>
        <w:jc w:val="both"/>
        <w:rPr>
          <w:rFonts w:ascii="Times New Roman" w:hAnsi="Times New Roman" w:cs="Times New Roman"/>
        </w:rPr>
        <w:pPrChange w:id="55" w:author="Bhaktasagar" w:date="2025-07-08T00:48:00Z" w16du:dateUtc="2025-07-07T19:18:00Z">
          <w:pPr>
            <w:numPr>
              <w:ilvl w:val="2"/>
              <w:numId w:val="16"/>
            </w:numPr>
            <w:tabs>
              <w:tab w:val="num" w:pos="2160"/>
            </w:tabs>
            <w:spacing w:line="360" w:lineRule="auto"/>
            <w:ind w:left="2160" w:hanging="360"/>
          </w:pPr>
        </w:pPrChange>
      </w:pPr>
      <w:r w:rsidRPr="008A25D3">
        <w:rPr>
          <w:rFonts w:ascii="Times New Roman" w:hAnsi="Times New Roman" w:cs="Times New Roman"/>
          <w:b/>
          <w:bCs/>
        </w:rPr>
        <w:t>Technology</w:t>
      </w:r>
      <w:r w:rsidRPr="008A25D3">
        <w:rPr>
          <w:rFonts w:ascii="Times New Roman" w:hAnsi="Times New Roman" w:cs="Times New Roman"/>
        </w:rPr>
        <w:t xml:space="preserve">: Provide shared high-speed internet for standard operations, with support for dedicated leased lines via approved vendors for clients needing guaranteed bandwidth or data security (e.g., BPOs, financial institutions). Explain UPS sockets for general devices (laptops, monitors) with power backup, and raw power sockets for high-load </w:t>
      </w:r>
      <w:r w:rsidRPr="008A25D3">
        <w:rPr>
          <w:rFonts w:ascii="Times New Roman" w:hAnsi="Times New Roman" w:cs="Times New Roman"/>
        </w:rPr>
        <w:lastRenderedPageBreak/>
        <w:t>equipment (e.g., servers, 3D printers) at ₹299/month per socket or metered for high consumption.</w:t>
      </w:r>
    </w:p>
    <w:p w14:paraId="1884BB3B" w14:textId="77777777" w:rsidR="008A25D3" w:rsidRPr="008A25D3" w:rsidRDefault="008A25D3" w:rsidP="001B7B3D">
      <w:pPr>
        <w:numPr>
          <w:ilvl w:val="2"/>
          <w:numId w:val="16"/>
        </w:numPr>
        <w:spacing w:line="360" w:lineRule="auto"/>
        <w:jc w:val="both"/>
        <w:rPr>
          <w:rFonts w:ascii="Times New Roman" w:hAnsi="Times New Roman" w:cs="Times New Roman"/>
        </w:rPr>
        <w:pPrChange w:id="56" w:author="Bhaktasagar" w:date="2025-07-08T00:48:00Z" w16du:dateUtc="2025-07-07T19:18:00Z">
          <w:pPr>
            <w:numPr>
              <w:ilvl w:val="2"/>
              <w:numId w:val="16"/>
            </w:numPr>
            <w:tabs>
              <w:tab w:val="num" w:pos="2160"/>
            </w:tabs>
            <w:spacing w:line="360" w:lineRule="auto"/>
            <w:ind w:left="2160" w:hanging="360"/>
          </w:pPr>
        </w:pPrChange>
      </w:pPr>
      <w:r w:rsidRPr="008A25D3">
        <w:rPr>
          <w:rFonts w:ascii="Times New Roman" w:hAnsi="Times New Roman" w:cs="Times New Roman"/>
          <w:b/>
          <w:bCs/>
        </w:rPr>
        <w:t>Security</w:t>
      </w:r>
      <w:r w:rsidRPr="008A25D3">
        <w:rPr>
          <w:rFonts w:ascii="Times New Roman" w:hAnsi="Times New Roman" w:cs="Times New Roman"/>
        </w:rPr>
        <w:t>: Offer 24/7 shared building security, with options for private security, biometric access, CCTV, or locker rooms via approved vendors for clients with sensitive operations (e.g., finance, healthcare).</w:t>
      </w:r>
    </w:p>
    <w:p w14:paraId="370F940F" w14:textId="77777777" w:rsidR="008A25D3" w:rsidRPr="008A25D3" w:rsidRDefault="008A25D3" w:rsidP="001B7B3D">
      <w:pPr>
        <w:numPr>
          <w:ilvl w:val="2"/>
          <w:numId w:val="16"/>
        </w:numPr>
        <w:spacing w:line="360" w:lineRule="auto"/>
        <w:jc w:val="both"/>
        <w:rPr>
          <w:rFonts w:ascii="Times New Roman" w:hAnsi="Times New Roman" w:cs="Times New Roman"/>
        </w:rPr>
        <w:pPrChange w:id="57" w:author="Bhaktasagar" w:date="2025-07-08T00:48:00Z" w16du:dateUtc="2025-07-07T19:18:00Z">
          <w:pPr>
            <w:numPr>
              <w:ilvl w:val="2"/>
              <w:numId w:val="16"/>
            </w:numPr>
            <w:tabs>
              <w:tab w:val="num" w:pos="2160"/>
            </w:tabs>
            <w:spacing w:line="360" w:lineRule="auto"/>
            <w:ind w:left="2160" w:hanging="360"/>
          </w:pPr>
        </w:pPrChange>
      </w:pPr>
      <w:r w:rsidRPr="008A25D3">
        <w:rPr>
          <w:rFonts w:ascii="Times New Roman" w:hAnsi="Times New Roman" w:cs="Times New Roman"/>
          <w:b/>
          <w:bCs/>
        </w:rPr>
        <w:t>Branding</w:t>
      </w:r>
      <w:r w:rsidRPr="008A25D3">
        <w:rPr>
          <w:rFonts w:ascii="Times New Roman" w:hAnsi="Times New Roman" w:cs="Times New Roman"/>
        </w:rPr>
        <w:t>: Allow internal branding outside office doors; lobby or façade signage requires approval and incurs higher costs to maintain aesthetics.</w:t>
      </w:r>
    </w:p>
    <w:p w14:paraId="6BAFE42E" w14:textId="3AEE1495" w:rsidR="008A25D3" w:rsidRPr="008A25D3" w:rsidRDefault="008A25D3" w:rsidP="001B7B3D">
      <w:pPr>
        <w:numPr>
          <w:ilvl w:val="2"/>
          <w:numId w:val="16"/>
        </w:numPr>
        <w:spacing w:line="360" w:lineRule="auto"/>
        <w:jc w:val="both"/>
        <w:rPr>
          <w:rFonts w:ascii="Times New Roman" w:hAnsi="Times New Roman" w:cs="Times New Roman"/>
        </w:rPr>
        <w:pPrChange w:id="58" w:author="Bhaktasagar" w:date="2025-07-08T00:48:00Z" w16du:dateUtc="2025-07-07T19:18:00Z">
          <w:pPr>
            <w:numPr>
              <w:ilvl w:val="2"/>
              <w:numId w:val="16"/>
            </w:numPr>
            <w:tabs>
              <w:tab w:val="num" w:pos="2160"/>
            </w:tabs>
            <w:spacing w:line="360" w:lineRule="auto"/>
            <w:ind w:left="2160" w:hanging="360"/>
          </w:pPr>
        </w:pPrChange>
      </w:pPr>
      <w:r w:rsidRPr="008A25D3">
        <w:rPr>
          <w:rFonts w:ascii="Times New Roman" w:hAnsi="Times New Roman" w:cs="Times New Roman"/>
          <w:b/>
          <w:bCs/>
        </w:rPr>
        <w:t>Shift Operations</w:t>
      </w:r>
      <w:r w:rsidRPr="008A25D3">
        <w:rPr>
          <w:rFonts w:ascii="Times New Roman" w:hAnsi="Times New Roman" w:cs="Times New Roman"/>
        </w:rPr>
        <w:t xml:space="preserve">: Offer a Shift Pass at ₹1,500/month for two employees sharing one desk in </w:t>
      </w:r>
      <w:r w:rsidR="00092577">
        <w:rPr>
          <w:rFonts w:ascii="Times New Roman" w:hAnsi="Times New Roman" w:cs="Times New Roman"/>
        </w:rPr>
        <w:t>+</w:t>
      </w:r>
      <w:r w:rsidRPr="008A25D3">
        <w:rPr>
          <w:rFonts w:ascii="Times New Roman" w:hAnsi="Times New Roman" w:cs="Times New Roman"/>
        </w:rPr>
        <w:t xml:space="preserve">alternate shifts, popular with call </w:t>
      </w:r>
      <w:r w:rsidR="00044CC2" w:rsidRPr="008A25D3">
        <w:rPr>
          <w:rFonts w:ascii="Times New Roman" w:hAnsi="Times New Roman" w:cs="Times New Roman"/>
        </w:rPr>
        <w:t>centres</w:t>
      </w:r>
      <w:r w:rsidRPr="008A25D3">
        <w:rPr>
          <w:rFonts w:ascii="Times New Roman" w:hAnsi="Times New Roman" w:cs="Times New Roman"/>
        </w:rPr>
        <w:t xml:space="preserve"> and BPOs.</w:t>
      </w:r>
    </w:p>
    <w:p w14:paraId="55D1A5A8" w14:textId="77777777" w:rsidR="008A25D3" w:rsidRDefault="008A25D3" w:rsidP="001B7B3D">
      <w:pPr>
        <w:numPr>
          <w:ilvl w:val="2"/>
          <w:numId w:val="16"/>
        </w:numPr>
        <w:spacing w:line="360" w:lineRule="auto"/>
        <w:jc w:val="both"/>
        <w:rPr>
          <w:rFonts w:ascii="Times New Roman" w:hAnsi="Times New Roman" w:cs="Times New Roman"/>
        </w:rPr>
        <w:pPrChange w:id="59" w:author="Bhaktasagar" w:date="2025-07-08T00:48:00Z" w16du:dateUtc="2025-07-07T19:18:00Z">
          <w:pPr>
            <w:numPr>
              <w:ilvl w:val="2"/>
              <w:numId w:val="16"/>
            </w:numPr>
            <w:tabs>
              <w:tab w:val="num" w:pos="2160"/>
            </w:tabs>
            <w:spacing w:line="360" w:lineRule="auto"/>
            <w:ind w:left="2160" w:hanging="360"/>
          </w:pPr>
        </w:pPrChange>
      </w:pPr>
      <w:r w:rsidRPr="008A25D3">
        <w:rPr>
          <w:rFonts w:ascii="Times New Roman" w:hAnsi="Times New Roman" w:cs="Times New Roman"/>
          <w:b/>
          <w:bCs/>
        </w:rPr>
        <w:t>Cafeteria</w:t>
      </w:r>
      <w:r w:rsidRPr="008A25D3">
        <w:rPr>
          <w:rFonts w:ascii="Times New Roman" w:hAnsi="Times New Roman" w:cs="Times New Roman"/>
        </w:rPr>
        <w:t>: Provide access to cafeterias during standard hours, with vendor coordination for night shifts if minimum daily requirements are committed. Pricing and hygiene are regulated for employee-friendly standards.</w:t>
      </w:r>
    </w:p>
    <w:p w14:paraId="4BBD12F6" w14:textId="3E6766A6" w:rsidR="00E0083E" w:rsidRPr="00E0083E" w:rsidRDefault="00AB2C35" w:rsidP="001B7B3D">
      <w:pPr>
        <w:numPr>
          <w:ilvl w:val="2"/>
          <w:numId w:val="16"/>
        </w:numPr>
        <w:spacing w:line="360" w:lineRule="auto"/>
        <w:jc w:val="both"/>
        <w:rPr>
          <w:rFonts w:ascii="Times New Roman" w:hAnsi="Times New Roman" w:cs="Times New Roman"/>
        </w:rPr>
        <w:pPrChange w:id="60" w:author="Bhaktasagar" w:date="2025-07-08T00:48:00Z" w16du:dateUtc="2025-07-07T19:18:00Z">
          <w:pPr>
            <w:numPr>
              <w:ilvl w:val="2"/>
              <w:numId w:val="16"/>
            </w:numPr>
            <w:tabs>
              <w:tab w:val="num" w:pos="2160"/>
            </w:tabs>
            <w:spacing w:line="360" w:lineRule="auto"/>
            <w:ind w:left="2160" w:hanging="360"/>
          </w:pPr>
        </w:pPrChange>
      </w:pPr>
      <w:r w:rsidRPr="3EC2109A">
        <w:rPr>
          <w:rFonts w:ascii="Times New Roman" w:hAnsi="Times New Roman" w:cs="Times New Roman"/>
          <w:b/>
          <w:bCs/>
        </w:rPr>
        <w:t>NOTE</w:t>
      </w:r>
      <w:r w:rsidRPr="3EC2109A">
        <w:rPr>
          <w:rFonts w:ascii="Times New Roman" w:hAnsi="Times New Roman" w:cs="Times New Roman"/>
        </w:rPr>
        <w:t>: Inform clients about the</w:t>
      </w:r>
      <w:r w:rsidR="00207AC8" w:rsidRPr="3EC2109A">
        <w:rPr>
          <w:rFonts w:ascii="Times New Roman" w:hAnsi="Times New Roman" w:cs="Times New Roman"/>
        </w:rPr>
        <w:t xml:space="preserve"> land enabled and the </w:t>
      </w:r>
      <w:r w:rsidR="00A760D0" w:rsidRPr="3EC2109A">
        <w:rPr>
          <w:rFonts w:ascii="Times New Roman" w:hAnsi="Times New Roman" w:cs="Times New Roman"/>
        </w:rPr>
        <w:t>Wi-Fi</w:t>
      </w:r>
      <w:r w:rsidR="00207AC8" w:rsidRPr="3EC2109A">
        <w:rPr>
          <w:rFonts w:ascii="Times New Roman" w:hAnsi="Times New Roman" w:cs="Times New Roman"/>
        </w:rPr>
        <w:t xml:space="preserve"> system </w:t>
      </w:r>
      <w:r w:rsidR="00A760D0" w:rsidRPr="3EC2109A">
        <w:rPr>
          <w:rFonts w:ascii="Times New Roman" w:hAnsi="Times New Roman" w:cs="Times New Roman"/>
        </w:rPr>
        <w:t>based</w:t>
      </w:r>
      <w:r w:rsidR="00207AC8" w:rsidRPr="3EC2109A">
        <w:rPr>
          <w:rFonts w:ascii="Times New Roman" w:hAnsi="Times New Roman" w:cs="Times New Roman"/>
        </w:rPr>
        <w:t xml:space="preserve"> on the location of the </w:t>
      </w:r>
      <w:r w:rsidR="000348A4" w:rsidRPr="3EC2109A">
        <w:rPr>
          <w:rFonts w:ascii="Times New Roman" w:hAnsi="Times New Roman" w:cs="Times New Roman"/>
        </w:rPr>
        <w:t>property</w:t>
      </w:r>
      <w:r>
        <w:br/>
      </w:r>
      <w:r w:rsidR="000348A4" w:rsidRPr="3EC2109A">
        <w:rPr>
          <w:rFonts w:ascii="Times New Roman" w:hAnsi="Times New Roman" w:cs="Times New Roman"/>
        </w:rPr>
        <w:t>NOM, NBP</w:t>
      </w:r>
      <w:r w:rsidR="009A2C28" w:rsidRPr="3EC2109A">
        <w:rPr>
          <w:rFonts w:ascii="Times New Roman" w:hAnsi="Times New Roman" w:cs="Times New Roman"/>
        </w:rPr>
        <w:t>, NTP</w:t>
      </w:r>
      <w:r w:rsidR="3C526BA4" w:rsidRPr="3EC2109A">
        <w:rPr>
          <w:rFonts w:ascii="Times New Roman" w:hAnsi="Times New Roman" w:cs="Times New Roman"/>
        </w:rPr>
        <w:t>- Land</w:t>
      </w:r>
      <w:r w:rsidR="009A2C28" w:rsidRPr="3EC2109A">
        <w:rPr>
          <w:rFonts w:ascii="Times New Roman" w:hAnsi="Times New Roman" w:cs="Times New Roman"/>
        </w:rPr>
        <w:t xml:space="preserve"> enabled and the </w:t>
      </w:r>
      <w:r w:rsidR="00A760D0" w:rsidRPr="3EC2109A">
        <w:rPr>
          <w:rFonts w:ascii="Times New Roman" w:hAnsi="Times New Roman" w:cs="Times New Roman"/>
        </w:rPr>
        <w:t>Wi-Fi</w:t>
      </w:r>
      <w:r w:rsidR="009A2C28" w:rsidRPr="3EC2109A">
        <w:rPr>
          <w:rFonts w:ascii="Times New Roman" w:hAnsi="Times New Roman" w:cs="Times New Roman"/>
        </w:rPr>
        <w:t xml:space="preserve"> will be an extra cost</w:t>
      </w:r>
    </w:p>
    <w:p w14:paraId="61EF5B39" w14:textId="1A4D086C" w:rsidR="00EA2843" w:rsidRPr="008A25D3" w:rsidRDefault="00FB5C40" w:rsidP="001B7B3D">
      <w:pPr>
        <w:numPr>
          <w:ilvl w:val="2"/>
          <w:numId w:val="16"/>
        </w:numPr>
        <w:spacing w:line="360" w:lineRule="auto"/>
        <w:jc w:val="both"/>
        <w:rPr>
          <w:rFonts w:ascii="Times New Roman" w:eastAsia="Times New Roman" w:hAnsi="Times New Roman" w:cs="Times New Roman"/>
        </w:rPr>
        <w:pPrChange w:id="61" w:author="Bhaktasagar" w:date="2025-07-08T00:48:00Z" w16du:dateUtc="2025-07-07T19:18:00Z">
          <w:pPr>
            <w:numPr>
              <w:ilvl w:val="2"/>
              <w:numId w:val="16"/>
            </w:numPr>
            <w:tabs>
              <w:tab w:val="num" w:pos="2160"/>
            </w:tabs>
            <w:spacing w:line="360" w:lineRule="auto"/>
            <w:ind w:left="2160" w:hanging="360"/>
          </w:pPr>
        </w:pPrChange>
      </w:pPr>
      <w:r w:rsidRPr="3EC2109A">
        <w:rPr>
          <w:rFonts w:ascii="Times New Roman" w:hAnsi="Times New Roman" w:cs="Times New Roman"/>
          <w:b/>
          <w:bCs/>
        </w:rPr>
        <w:t>Different Desk Sizes</w:t>
      </w:r>
      <w:r w:rsidR="00092577" w:rsidRPr="3EC2109A">
        <w:rPr>
          <w:rFonts w:ascii="Times New Roman" w:hAnsi="Times New Roman" w:cs="Times New Roman"/>
        </w:rPr>
        <w:t xml:space="preserve">- please refer </w:t>
      </w:r>
      <w:r w:rsidR="61BDE790">
        <w:fldChar w:fldCharType="begin"/>
      </w:r>
      <w:r w:rsidR="61BDE790">
        <w:instrText>HYPERLINK "https://novelteam.sharepoint.com/:w:/r/sites/Noveloffice/Shared%20Documents/Operations/MR/BDM/To%20be%20Reviewed/SOP%20About%20Product%20Knowledge.docx?d=wae1a418ddf6644b3ae5bd3f48e52d1ba&amp;csf=1&amp;web=1&amp;e=vDolIP" \h</w:instrText>
      </w:r>
      <w:r w:rsidR="61BDE790">
        <w:fldChar w:fldCharType="separate"/>
      </w:r>
      <w:r w:rsidR="61BDE790" w:rsidRPr="3EC2109A">
        <w:rPr>
          <w:rStyle w:val="Hyperlink"/>
          <w:rFonts w:ascii="Times New Roman" w:eastAsia="Times New Roman" w:hAnsi="Times New Roman" w:cs="Times New Roman"/>
        </w:rPr>
        <w:t>SOP About Product Knowledge.docx</w:t>
      </w:r>
      <w:r w:rsidR="61BDE790">
        <w:fldChar w:fldCharType="end"/>
      </w:r>
    </w:p>
    <w:p w14:paraId="66CCFC10" w14:textId="77777777" w:rsidR="008A25D3" w:rsidRPr="008A25D3" w:rsidRDefault="008A25D3" w:rsidP="001B7B3D">
      <w:pPr>
        <w:numPr>
          <w:ilvl w:val="1"/>
          <w:numId w:val="16"/>
        </w:numPr>
        <w:spacing w:line="360" w:lineRule="auto"/>
        <w:jc w:val="both"/>
        <w:rPr>
          <w:rFonts w:ascii="Times New Roman" w:hAnsi="Times New Roman" w:cs="Times New Roman"/>
        </w:rPr>
        <w:pPrChange w:id="62" w:author="Bhaktasagar" w:date="2025-07-08T00:48:00Z" w16du:dateUtc="2025-07-07T19:18:00Z">
          <w:pPr>
            <w:numPr>
              <w:ilvl w:val="1"/>
              <w:numId w:val="16"/>
            </w:numPr>
            <w:tabs>
              <w:tab w:val="num" w:pos="1440"/>
            </w:tabs>
            <w:spacing w:line="360" w:lineRule="auto"/>
            <w:ind w:left="1440" w:hanging="360"/>
          </w:pPr>
        </w:pPrChange>
      </w:pPr>
      <w:r w:rsidRPr="008A25D3">
        <w:rPr>
          <w:rFonts w:ascii="Times New Roman" w:hAnsi="Times New Roman" w:cs="Times New Roman"/>
        </w:rPr>
        <w:t>Adjust the tour dynamically based on client reactions, spending more time on areas of interest or addressing concerns promptly (e.g., parking costs, customization fees).</w:t>
      </w:r>
    </w:p>
    <w:p w14:paraId="60EEF071" w14:textId="77777777" w:rsidR="008A25D3" w:rsidRPr="008A25D3" w:rsidRDefault="008A25D3" w:rsidP="001B7B3D">
      <w:pPr>
        <w:numPr>
          <w:ilvl w:val="1"/>
          <w:numId w:val="16"/>
        </w:numPr>
        <w:spacing w:line="360" w:lineRule="auto"/>
        <w:jc w:val="both"/>
        <w:rPr>
          <w:rFonts w:ascii="Times New Roman" w:hAnsi="Times New Roman" w:cs="Times New Roman"/>
        </w:rPr>
        <w:pPrChange w:id="63" w:author="Bhaktasagar" w:date="2025-07-08T00:48:00Z" w16du:dateUtc="2025-07-07T19:18:00Z">
          <w:pPr>
            <w:numPr>
              <w:ilvl w:val="1"/>
              <w:numId w:val="16"/>
            </w:numPr>
            <w:tabs>
              <w:tab w:val="num" w:pos="1440"/>
            </w:tabs>
            <w:spacing w:line="360" w:lineRule="auto"/>
            <w:ind w:left="1440" w:hanging="360"/>
          </w:pPr>
        </w:pPrChange>
      </w:pPr>
      <w:r w:rsidRPr="008A25D3">
        <w:rPr>
          <w:rFonts w:ascii="Times New Roman" w:hAnsi="Times New Roman" w:cs="Times New Roman"/>
        </w:rPr>
        <w:t>Confirm technical feasibility for specific requirements (e.g., server rooms with static-resistant flooring and dedicated cooling, split AC installations subject to distance constraints) by looping in IT or HVAC experts during or post-tour.</w:t>
      </w:r>
    </w:p>
    <w:p w14:paraId="498AF7D7" w14:textId="77777777" w:rsidR="008A25D3" w:rsidRPr="008A25D3" w:rsidRDefault="008A25D3" w:rsidP="001B7B3D">
      <w:pPr>
        <w:numPr>
          <w:ilvl w:val="0"/>
          <w:numId w:val="16"/>
        </w:numPr>
        <w:spacing w:line="360" w:lineRule="auto"/>
        <w:jc w:val="both"/>
        <w:rPr>
          <w:rFonts w:ascii="Times New Roman" w:hAnsi="Times New Roman" w:cs="Times New Roman"/>
        </w:rPr>
        <w:pPrChange w:id="64" w:author="Bhaktasagar" w:date="2025-07-08T00:48:00Z" w16du:dateUtc="2025-07-07T19:18:00Z">
          <w:pPr>
            <w:numPr>
              <w:numId w:val="16"/>
            </w:numPr>
            <w:tabs>
              <w:tab w:val="num" w:pos="720"/>
            </w:tabs>
            <w:spacing w:line="360" w:lineRule="auto"/>
            <w:ind w:left="720" w:hanging="360"/>
          </w:pPr>
        </w:pPrChange>
      </w:pPr>
      <w:r w:rsidRPr="008A25D3">
        <w:rPr>
          <w:rFonts w:ascii="Times New Roman" w:hAnsi="Times New Roman" w:cs="Times New Roman"/>
          <w:b/>
          <w:bCs/>
        </w:rPr>
        <w:t>Conclude the Tour</w:t>
      </w:r>
      <w:r w:rsidRPr="008A25D3">
        <w:rPr>
          <w:rFonts w:ascii="Times New Roman" w:hAnsi="Times New Roman" w:cs="Times New Roman"/>
        </w:rPr>
        <w:t>:</w:t>
      </w:r>
    </w:p>
    <w:p w14:paraId="7352D64F" w14:textId="77777777" w:rsidR="008A25D3" w:rsidRPr="008A25D3" w:rsidRDefault="008A25D3" w:rsidP="001B7B3D">
      <w:pPr>
        <w:numPr>
          <w:ilvl w:val="1"/>
          <w:numId w:val="16"/>
        </w:numPr>
        <w:spacing w:line="360" w:lineRule="auto"/>
        <w:jc w:val="both"/>
        <w:rPr>
          <w:rFonts w:ascii="Times New Roman" w:hAnsi="Times New Roman" w:cs="Times New Roman"/>
        </w:rPr>
        <w:pPrChange w:id="65" w:author="Bhaktasagar" w:date="2025-07-08T00:48:00Z" w16du:dateUtc="2025-07-07T19:18:00Z">
          <w:pPr>
            <w:numPr>
              <w:ilvl w:val="1"/>
              <w:numId w:val="16"/>
            </w:numPr>
            <w:tabs>
              <w:tab w:val="num" w:pos="1440"/>
            </w:tabs>
            <w:spacing w:line="360" w:lineRule="auto"/>
            <w:ind w:left="1440" w:hanging="360"/>
          </w:pPr>
        </w:pPrChange>
      </w:pPr>
      <w:r w:rsidRPr="008A25D3">
        <w:rPr>
          <w:rFonts w:ascii="Times New Roman" w:hAnsi="Times New Roman" w:cs="Times New Roman"/>
        </w:rPr>
        <w:t>Summarize key features discussed, emphasizing Novel’s value (e.g., owned buildings for faster decision-making, modular layouts, dedicated client managers, and 24/7 facility support for issues like AC, lighting, or internet).</w:t>
      </w:r>
    </w:p>
    <w:p w14:paraId="4BF4816B" w14:textId="77777777" w:rsidR="008A25D3" w:rsidRPr="008A25D3" w:rsidRDefault="008A25D3" w:rsidP="001B7B3D">
      <w:pPr>
        <w:numPr>
          <w:ilvl w:val="1"/>
          <w:numId w:val="16"/>
        </w:numPr>
        <w:spacing w:line="360" w:lineRule="auto"/>
        <w:jc w:val="both"/>
        <w:rPr>
          <w:rFonts w:ascii="Times New Roman" w:hAnsi="Times New Roman" w:cs="Times New Roman"/>
        </w:rPr>
        <w:pPrChange w:id="66" w:author="Bhaktasagar" w:date="2025-07-08T00:48:00Z" w16du:dateUtc="2025-07-07T19:18:00Z">
          <w:pPr>
            <w:numPr>
              <w:ilvl w:val="1"/>
              <w:numId w:val="16"/>
            </w:numPr>
            <w:tabs>
              <w:tab w:val="num" w:pos="1440"/>
            </w:tabs>
            <w:spacing w:line="360" w:lineRule="auto"/>
            <w:ind w:left="1440" w:hanging="360"/>
          </w:pPr>
        </w:pPrChange>
      </w:pPr>
      <w:r w:rsidRPr="008A25D3">
        <w:rPr>
          <w:rFonts w:ascii="Times New Roman" w:hAnsi="Times New Roman" w:cs="Times New Roman"/>
        </w:rPr>
        <w:t>Invite final discussions and provide contact details for follow-up.</w:t>
      </w:r>
    </w:p>
    <w:p w14:paraId="7E15D549" w14:textId="77777777" w:rsidR="008A25D3" w:rsidRPr="008A25D3" w:rsidRDefault="008A25D3" w:rsidP="001B7B3D">
      <w:pPr>
        <w:numPr>
          <w:ilvl w:val="1"/>
          <w:numId w:val="16"/>
        </w:numPr>
        <w:spacing w:line="360" w:lineRule="auto"/>
        <w:jc w:val="both"/>
        <w:rPr>
          <w:rFonts w:ascii="Times New Roman" w:hAnsi="Times New Roman" w:cs="Times New Roman"/>
        </w:rPr>
        <w:pPrChange w:id="67" w:author="Bhaktasagar" w:date="2025-07-08T00:48:00Z" w16du:dateUtc="2025-07-07T19:18:00Z">
          <w:pPr>
            <w:numPr>
              <w:ilvl w:val="1"/>
              <w:numId w:val="16"/>
            </w:numPr>
            <w:tabs>
              <w:tab w:val="num" w:pos="1440"/>
            </w:tabs>
            <w:spacing w:line="360" w:lineRule="auto"/>
            <w:ind w:left="1440" w:hanging="360"/>
          </w:pPr>
        </w:pPrChange>
      </w:pPr>
      <w:r w:rsidRPr="008A25D3">
        <w:rPr>
          <w:rFonts w:ascii="Times New Roman" w:hAnsi="Times New Roman" w:cs="Times New Roman"/>
        </w:rPr>
        <w:lastRenderedPageBreak/>
        <w:t>Escort the client to reception, ensuring smooth departure via the internal directory and visitor management system.</w:t>
      </w:r>
    </w:p>
    <w:p w14:paraId="26A4558C" w14:textId="77777777" w:rsidR="008A25D3" w:rsidRPr="008A25D3" w:rsidRDefault="008A25D3" w:rsidP="001B7B3D">
      <w:pPr>
        <w:numPr>
          <w:ilvl w:val="0"/>
          <w:numId w:val="16"/>
        </w:numPr>
        <w:spacing w:line="360" w:lineRule="auto"/>
        <w:jc w:val="both"/>
        <w:rPr>
          <w:rFonts w:ascii="Times New Roman" w:hAnsi="Times New Roman" w:cs="Times New Roman"/>
        </w:rPr>
        <w:pPrChange w:id="68" w:author="Bhaktasagar" w:date="2025-07-08T00:48:00Z" w16du:dateUtc="2025-07-07T19:18:00Z">
          <w:pPr>
            <w:numPr>
              <w:numId w:val="16"/>
            </w:numPr>
            <w:tabs>
              <w:tab w:val="num" w:pos="720"/>
            </w:tabs>
            <w:spacing w:line="360" w:lineRule="auto"/>
            <w:ind w:left="720" w:hanging="360"/>
          </w:pPr>
        </w:pPrChange>
      </w:pPr>
      <w:r w:rsidRPr="008A25D3">
        <w:rPr>
          <w:rFonts w:ascii="Times New Roman" w:hAnsi="Times New Roman" w:cs="Times New Roman"/>
          <w:b/>
          <w:bCs/>
        </w:rPr>
        <w:t>Post-Visit Communication</w:t>
      </w:r>
      <w:r w:rsidRPr="008A25D3">
        <w:rPr>
          <w:rFonts w:ascii="Times New Roman" w:hAnsi="Times New Roman" w:cs="Times New Roman"/>
        </w:rPr>
        <w:t>:</w:t>
      </w:r>
    </w:p>
    <w:p w14:paraId="09729170" w14:textId="7D4272A0" w:rsidR="008A25D3" w:rsidRPr="008A25D3" w:rsidRDefault="008A25D3" w:rsidP="001B7B3D">
      <w:pPr>
        <w:numPr>
          <w:ilvl w:val="1"/>
          <w:numId w:val="16"/>
        </w:numPr>
        <w:spacing w:line="360" w:lineRule="auto"/>
        <w:jc w:val="both"/>
        <w:rPr>
          <w:rFonts w:ascii="Times New Roman" w:hAnsi="Times New Roman" w:cs="Times New Roman"/>
        </w:rPr>
        <w:pPrChange w:id="69" w:author="Bhaktasagar" w:date="2025-07-08T00:48:00Z" w16du:dateUtc="2025-07-07T19:18:00Z">
          <w:pPr>
            <w:numPr>
              <w:ilvl w:val="1"/>
              <w:numId w:val="16"/>
            </w:numPr>
            <w:tabs>
              <w:tab w:val="num" w:pos="1440"/>
            </w:tabs>
            <w:spacing w:line="360" w:lineRule="auto"/>
            <w:ind w:left="1440" w:hanging="360"/>
          </w:pPr>
        </w:pPrChange>
      </w:pPr>
      <w:r w:rsidRPr="3EC2109A">
        <w:rPr>
          <w:rFonts w:ascii="Times New Roman" w:hAnsi="Times New Roman" w:cs="Times New Roman"/>
        </w:rPr>
        <w:t>Within 24 hours, BDM sends a follow-up email via</w:t>
      </w:r>
      <w:r w:rsidR="00044CC2" w:rsidRPr="3EC2109A">
        <w:rPr>
          <w:rFonts w:ascii="Times New Roman" w:hAnsi="Times New Roman" w:cs="Times New Roman"/>
        </w:rPr>
        <w:t xml:space="preserve"> outlook</w:t>
      </w:r>
      <w:r w:rsidR="5F8AEBEF" w:rsidRPr="3EC2109A">
        <w:rPr>
          <w:rFonts w:ascii="Times New Roman" w:hAnsi="Times New Roman" w:cs="Times New Roman"/>
        </w:rPr>
        <w:t xml:space="preserve"> if it's a marketing team lead</w:t>
      </w:r>
      <w:r w:rsidRPr="3EC2109A">
        <w:rPr>
          <w:rFonts w:ascii="Times New Roman" w:hAnsi="Times New Roman" w:cs="Times New Roman"/>
        </w:rPr>
        <w:t>, including:</w:t>
      </w:r>
    </w:p>
    <w:p w14:paraId="0B42244C" w14:textId="76A2E224" w:rsidR="008A25D3" w:rsidRPr="008A25D3" w:rsidRDefault="008A25D3" w:rsidP="001B7B3D">
      <w:pPr>
        <w:numPr>
          <w:ilvl w:val="2"/>
          <w:numId w:val="16"/>
        </w:numPr>
        <w:spacing w:line="360" w:lineRule="auto"/>
        <w:jc w:val="both"/>
        <w:rPr>
          <w:rFonts w:ascii="Times New Roman" w:hAnsi="Times New Roman" w:cs="Times New Roman"/>
        </w:rPr>
        <w:pPrChange w:id="70" w:author="Bhaktasagar" w:date="2025-07-08T00:48:00Z" w16du:dateUtc="2025-07-07T19:18:00Z">
          <w:pPr>
            <w:numPr>
              <w:ilvl w:val="2"/>
              <w:numId w:val="16"/>
            </w:numPr>
            <w:tabs>
              <w:tab w:val="num" w:pos="2160"/>
            </w:tabs>
            <w:spacing w:line="360" w:lineRule="auto"/>
            <w:ind w:left="2160" w:hanging="360"/>
          </w:pPr>
        </w:pPrChange>
      </w:pPr>
      <w:r w:rsidRPr="008A25D3">
        <w:rPr>
          <w:rFonts w:ascii="Times New Roman" w:hAnsi="Times New Roman" w:cs="Times New Roman"/>
        </w:rPr>
        <w:t>A thank-you note for visiting</w:t>
      </w:r>
      <w:r w:rsidR="0092545C">
        <w:rPr>
          <w:rFonts w:ascii="Times New Roman" w:hAnsi="Times New Roman" w:cs="Times New Roman"/>
        </w:rPr>
        <w:t xml:space="preserve"> for the clients that come through marketing </w:t>
      </w:r>
    </w:p>
    <w:p w14:paraId="03772A57" w14:textId="7ECEB341" w:rsidR="008A25D3" w:rsidRPr="008A25D3" w:rsidRDefault="008A25D3" w:rsidP="001B7B3D">
      <w:pPr>
        <w:numPr>
          <w:ilvl w:val="2"/>
          <w:numId w:val="16"/>
        </w:numPr>
        <w:spacing w:line="360" w:lineRule="auto"/>
        <w:jc w:val="both"/>
        <w:rPr>
          <w:rFonts w:ascii="Times New Roman" w:hAnsi="Times New Roman" w:cs="Times New Roman"/>
        </w:rPr>
        <w:pPrChange w:id="71" w:author="Bhaktasagar" w:date="2025-07-08T00:48:00Z" w16du:dateUtc="2025-07-07T19:18:00Z">
          <w:pPr>
            <w:numPr>
              <w:ilvl w:val="2"/>
              <w:numId w:val="16"/>
            </w:numPr>
            <w:tabs>
              <w:tab w:val="num" w:pos="2160"/>
            </w:tabs>
            <w:spacing w:line="360" w:lineRule="auto"/>
            <w:ind w:left="2160" w:hanging="360"/>
          </w:pPr>
        </w:pPrChange>
      </w:pPr>
      <w:r w:rsidRPr="008A25D3">
        <w:rPr>
          <w:rFonts w:ascii="Times New Roman" w:hAnsi="Times New Roman" w:cs="Times New Roman"/>
        </w:rPr>
        <w:t>A summary of discussed features.</w:t>
      </w:r>
    </w:p>
    <w:p w14:paraId="0D9FFDF6" w14:textId="77777777" w:rsidR="008A25D3" w:rsidRPr="008A25D3" w:rsidRDefault="008A25D3" w:rsidP="001B7B3D">
      <w:pPr>
        <w:numPr>
          <w:ilvl w:val="2"/>
          <w:numId w:val="16"/>
        </w:numPr>
        <w:spacing w:line="360" w:lineRule="auto"/>
        <w:jc w:val="both"/>
        <w:rPr>
          <w:rFonts w:ascii="Times New Roman" w:hAnsi="Times New Roman" w:cs="Times New Roman"/>
        </w:rPr>
        <w:pPrChange w:id="72" w:author="Bhaktasagar" w:date="2025-07-08T00:48:00Z" w16du:dateUtc="2025-07-07T19:18:00Z">
          <w:pPr>
            <w:numPr>
              <w:ilvl w:val="2"/>
              <w:numId w:val="16"/>
            </w:numPr>
            <w:tabs>
              <w:tab w:val="num" w:pos="2160"/>
            </w:tabs>
            <w:spacing w:line="360" w:lineRule="auto"/>
            <w:ind w:left="2160" w:hanging="360"/>
          </w:pPr>
        </w:pPrChange>
      </w:pPr>
      <w:r w:rsidRPr="008A25D3">
        <w:rPr>
          <w:rFonts w:ascii="Times New Roman" w:hAnsi="Times New Roman" w:cs="Times New Roman"/>
        </w:rPr>
        <w:t>Next steps (e.g., customized proposal, technical validation, contract discussion).</w:t>
      </w:r>
    </w:p>
    <w:p w14:paraId="4DDE7C3D" w14:textId="4F786C45" w:rsidR="008A25D3" w:rsidRPr="008A25D3" w:rsidRDefault="008A25D3" w:rsidP="001B7B3D">
      <w:pPr>
        <w:numPr>
          <w:ilvl w:val="1"/>
          <w:numId w:val="16"/>
        </w:numPr>
        <w:spacing w:line="360" w:lineRule="auto"/>
        <w:jc w:val="both"/>
        <w:rPr>
          <w:rFonts w:ascii="Times New Roman" w:hAnsi="Times New Roman" w:cs="Times New Roman"/>
        </w:rPr>
      </w:pPr>
      <w:r w:rsidRPr="008A25D3">
        <w:rPr>
          <w:rFonts w:ascii="Times New Roman" w:hAnsi="Times New Roman" w:cs="Times New Roman"/>
        </w:rPr>
        <w:t>Log</w:t>
      </w:r>
      <w:r w:rsidR="00044CC2">
        <w:rPr>
          <w:rFonts w:ascii="Times New Roman" w:hAnsi="Times New Roman" w:cs="Times New Roman"/>
        </w:rPr>
        <w:t xml:space="preserve"> </w:t>
      </w:r>
      <w:r w:rsidR="0046534F">
        <w:rPr>
          <w:rFonts w:ascii="Times New Roman" w:hAnsi="Times New Roman" w:cs="Times New Roman"/>
        </w:rPr>
        <w:t xml:space="preserve">client </w:t>
      </w:r>
      <w:r w:rsidR="0046534F" w:rsidRPr="008A25D3">
        <w:rPr>
          <w:rFonts w:ascii="Times New Roman" w:hAnsi="Times New Roman" w:cs="Times New Roman"/>
        </w:rPr>
        <w:t>requirements</w:t>
      </w:r>
      <w:r w:rsidRPr="008A25D3">
        <w:rPr>
          <w:rFonts w:ascii="Times New Roman" w:hAnsi="Times New Roman" w:cs="Times New Roman"/>
        </w:rPr>
        <w:t xml:space="preserve"> in the ERP system for reference.</w:t>
      </w:r>
    </w:p>
    <w:p w14:paraId="6B512100" w14:textId="4E1F1D35" w:rsidR="008A25D3" w:rsidRPr="008A25D3" w:rsidRDefault="008A25D3" w:rsidP="001B7B3D">
      <w:pPr>
        <w:numPr>
          <w:ilvl w:val="1"/>
          <w:numId w:val="16"/>
        </w:numPr>
        <w:spacing w:line="360" w:lineRule="auto"/>
        <w:jc w:val="both"/>
        <w:rPr>
          <w:rFonts w:ascii="Times New Roman" w:hAnsi="Times New Roman" w:cs="Times New Roman"/>
        </w:rPr>
        <w:pPrChange w:id="73" w:author="Bhaktasagar" w:date="2025-07-08T00:48:00Z" w16du:dateUtc="2025-07-07T19:18:00Z">
          <w:pPr>
            <w:numPr>
              <w:ilvl w:val="1"/>
              <w:numId w:val="16"/>
            </w:numPr>
            <w:tabs>
              <w:tab w:val="num" w:pos="1440"/>
            </w:tabs>
            <w:spacing w:line="360" w:lineRule="auto"/>
            <w:ind w:left="1440" w:hanging="360"/>
          </w:pPr>
        </w:pPrChange>
      </w:pPr>
      <w:r w:rsidRPr="008A25D3">
        <w:rPr>
          <w:rFonts w:ascii="Times New Roman" w:hAnsi="Times New Roman" w:cs="Times New Roman"/>
        </w:rPr>
        <w:t xml:space="preserve">Coordinate with IT or Facility Teams to provide detailed proposals for technical or customization requests (e.g., leased lines, biometric systems) within </w:t>
      </w:r>
      <w:r w:rsidR="00785E13">
        <w:rPr>
          <w:rFonts w:ascii="Times New Roman" w:hAnsi="Times New Roman" w:cs="Times New Roman"/>
        </w:rPr>
        <w:t>one</w:t>
      </w:r>
      <w:r w:rsidRPr="008A25D3">
        <w:rPr>
          <w:rFonts w:ascii="Times New Roman" w:hAnsi="Times New Roman" w:cs="Times New Roman"/>
        </w:rPr>
        <w:t xml:space="preserve"> business days.</w:t>
      </w:r>
    </w:p>
    <w:p w14:paraId="226BEBF9" w14:textId="77777777" w:rsidR="008A25D3" w:rsidRPr="008A25D3" w:rsidRDefault="008A25D3" w:rsidP="00B87DD8">
      <w:pPr>
        <w:pStyle w:val="Style1"/>
        <w:rPr>
          <w:b w:val="0"/>
          <w:bCs w:val="0"/>
        </w:rPr>
        <w:pPrChange w:id="74" w:author="Bhaktasagar" w:date="2025-07-08T01:01:00Z" w16du:dateUtc="2025-07-07T19:31:00Z">
          <w:pPr>
            <w:spacing w:line="360" w:lineRule="auto"/>
          </w:pPr>
        </w:pPrChange>
      </w:pPr>
      <w:r w:rsidRPr="008A25D3">
        <w:t>Exceptions</w:t>
      </w:r>
    </w:p>
    <w:p w14:paraId="21486362" w14:textId="77777777" w:rsidR="008A25D3" w:rsidRPr="008A25D3" w:rsidRDefault="008A25D3" w:rsidP="009F7531">
      <w:pPr>
        <w:pStyle w:val="Style2"/>
        <w:pPrChange w:id="75" w:author="Bhaktasagar" w:date="2025-07-08T01:03:00Z" w16du:dateUtc="2025-07-07T19:33:00Z">
          <w:pPr>
            <w:numPr>
              <w:numId w:val="17"/>
            </w:numPr>
            <w:tabs>
              <w:tab w:val="num" w:pos="720"/>
            </w:tabs>
            <w:spacing w:line="360" w:lineRule="auto"/>
            <w:ind w:left="720" w:hanging="360"/>
          </w:pPr>
        </w:pPrChange>
      </w:pPr>
      <w:r w:rsidRPr="3EC2109A">
        <w:t>Space Readiness Issues:</w:t>
      </w:r>
    </w:p>
    <w:p w14:paraId="54FDC72E" w14:textId="65568A9D" w:rsidR="378AA483" w:rsidRDefault="378AA483" w:rsidP="001B7B3D">
      <w:pPr>
        <w:pStyle w:val="ListParagraph"/>
        <w:numPr>
          <w:ilvl w:val="0"/>
          <w:numId w:val="11"/>
        </w:numPr>
        <w:spacing w:before="240" w:after="240" w:line="360" w:lineRule="auto"/>
        <w:jc w:val="both"/>
        <w:rPr>
          <w:rFonts w:ascii="Times New Roman" w:eastAsia="Times New Roman" w:hAnsi="Times New Roman" w:cs="Times New Roman"/>
        </w:rPr>
        <w:pPrChange w:id="76" w:author="Bhaktasagar" w:date="2025-07-08T00:48:00Z" w16du:dateUtc="2025-07-07T19:18:00Z">
          <w:pPr>
            <w:pStyle w:val="ListParagraph"/>
            <w:numPr>
              <w:numId w:val="11"/>
            </w:numPr>
            <w:spacing w:before="240" w:after="240" w:line="360" w:lineRule="auto"/>
            <w:ind w:left="1080" w:hanging="360"/>
          </w:pPr>
        </w:pPrChange>
      </w:pPr>
      <w:r w:rsidRPr="3EC2109A">
        <w:rPr>
          <w:rFonts w:ascii="Times New Roman" w:eastAsia="Times New Roman" w:hAnsi="Times New Roman" w:cs="Times New Roman"/>
          <w:b/>
          <w:bCs/>
        </w:rPr>
        <w:t>Scenario</w:t>
      </w:r>
      <w:r w:rsidRPr="3EC2109A">
        <w:rPr>
          <w:rFonts w:ascii="Times New Roman" w:eastAsia="Times New Roman" w:hAnsi="Times New Roman" w:cs="Times New Roman"/>
        </w:rPr>
        <w:t>: Tour areas are not ready due to maintenance delays (e.g., cleaning incomplete, technical equipment malfunctioning, or aesthetic issues like damaged furniture).</w:t>
      </w:r>
    </w:p>
    <w:p w14:paraId="5F86DACD" w14:textId="06F05893" w:rsidR="378AA483" w:rsidRDefault="378AA483" w:rsidP="001B7B3D">
      <w:pPr>
        <w:pStyle w:val="ListParagraph"/>
        <w:numPr>
          <w:ilvl w:val="0"/>
          <w:numId w:val="11"/>
        </w:numPr>
        <w:spacing w:before="240" w:after="240" w:line="360" w:lineRule="auto"/>
        <w:jc w:val="both"/>
        <w:rPr>
          <w:rFonts w:ascii="Times New Roman" w:eastAsia="Times New Roman" w:hAnsi="Times New Roman" w:cs="Times New Roman"/>
        </w:rPr>
        <w:pPrChange w:id="77" w:author="Bhaktasagar" w:date="2025-07-08T00:48:00Z" w16du:dateUtc="2025-07-07T19:18:00Z">
          <w:pPr>
            <w:pStyle w:val="ListParagraph"/>
            <w:numPr>
              <w:numId w:val="11"/>
            </w:numPr>
            <w:spacing w:before="240" w:after="240" w:line="360" w:lineRule="auto"/>
            <w:ind w:left="1080" w:hanging="360"/>
          </w:pPr>
        </w:pPrChange>
      </w:pPr>
      <w:r w:rsidRPr="3EC2109A">
        <w:rPr>
          <w:rFonts w:ascii="Times New Roman" w:eastAsia="Times New Roman" w:hAnsi="Times New Roman" w:cs="Times New Roman"/>
          <w:b/>
          <w:bCs/>
        </w:rPr>
        <w:t>Solution</w:t>
      </w:r>
      <w:r w:rsidRPr="3EC2109A">
        <w:rPr>
          <w:rFonts w:ascii="Times New Roman" w:eastAsia="Times New Roman" w:hAnsi="Times New Roman" w:cs="Times New Roman"/>
        </w:rPr>
        <w:t>: BDM escalates to the Facility Team for immediate resolution. If unresolved, adjust the tour path to showcase fully functional areas, apologize to the client for the inconvenience, and offer a follow-up tour or virtual walkthrough of the affected areas once resolved.</w:t>
      </w:r>
    </w:p>
    <w:p w14:paraId="79AC28DE" w14:textId="77777777" w:rsidR="008A25D3" w:rsidRPr="008A25D3" w:rsidRDefault="008A25D3" w:rsidP="009F7531">
      <w:pPr>
        <w:pStyle w:val="Style2"/>
        <w:pPrChange w:id="78" w:author="Bhaktasagar" w:date="2025-07-08T01:03:00Z" w16du:dateUtc="2025-07-07T19:33:00Z">
          <w:pPr>
            <w:numPr>
              <w:numId w:val="17"/>
            </w:numPr>
            <w:tabs>
              <w:tab w:val="num" w:pos="720"/>
            </w:tabs>
            <w:spacing w:line="360" w:lineRule="auto"/>
            <w:ind w:left="720" w:hanging="360"/>
          </w:pPr>
        </w:pPrChange>
      </w:pPr>
      <w:r w:rsidRPr="3EC2109A">
        <w:t>Client Delays or No-Show:</w:t>
      </w:r>
    </w:p>
    <w:p w14:paraId="64BA5E62" w14:textId="34062FA8" w:rsidR="008A25D3" w:rsidRPr="008A25D3" w:rsidRDefault="0477E155" w:rsidP="001B7B3D">
      <w:pPr>
        <w:pStyle w:val="ListParagraph"/>
        <w:numPr>
          <w:ilvl w:val="0"/>
          <w:numId w:val="10"/>
        </w:numPr>
        <w:spacing w:before="240" w:after="240" w:line="360" w:lineRule="auto"/>
        <w:jc w:val="both"/>
        <w:rPr>
          <w:rFonts w:ascii="Times New Roman" w:eastAsia="Times New Roman" w:hAnsi="Times New Roman" w:cs="Times New Roman"/>
        </w:rPr>
        <w:pPrChange w:id="79" w:author="Bhaktasagar" w:date="2025-07-08T00:48:00Z" w16du:dateUtc="2025-07-07T19:18:00Z">
          <w:pPr>
            <w:pStyle w:val="ListParagraph"/>
            <w:numPr>
              <w:numId w:val="10"/>
            </w:numPr>
            <w:spacing w:before="240" w:after="240" w:line="360" w:lineRule="auto"/>
            <w:ind w:left="1080" w:hanging="360"/>
          </w:pPr>
        </w:pPrChange>
      </w:pPr>
      <w:r w:rsidRPr="3EC2109A">
        <w:rPr>
          <w:rFonts w:ascii="Times New Roman" w:eastAsia="Times New Roman" w:hAnsi="Times New Roman" w:cs="Times New Roman"/>
          <w:b/>
          <w:bCs/>
        </w:rPr>
        <w:t>Scenario</w:t>
      </w:r>
      <w:r w:rsidRPr="3EC2109A">
        <w:rPr>
          <w:rFonts w:ascii="Times New Roman" w:eastAsia="Times New Roman" w:hAnsi="Times New Roman" w:cs="Times New Roman"/>
        </w:rPr>
        <w:t>: A client is significantly delayed or fails to arrive for the scheduled tour.</w:t>
      </w:r>
    </w:p>
    <w:p w14:paraId="5CA8C38F" w14:textId="0B84FEBC" w:rsidR="008A25D3" w:rsidRPr="008A25D3" w:rsidRDefault="0477E155" w:rsidP="001B7B3D">
      <w:pPr>
        <w:pStyle w:val="ListParagraph"/>
        <w:numPr>
          <w:ilvl w:val="0"/>
          <w:numId w:val="10"/>
        </w:numPr>
        <w:spacing w:before="240" w:after="240" w:line="360" w:lineRule="auto"/>
        <w:jc w:val="both"/>
        <w:rPr>
          <w:rFonts w:ascii="Times New Roman" w:eastAsia="Times New Roman" w:hAnsi="Times New Roman" w:cs="Times New Roman"/>
        </w:rPr>
        <w:pPrChange w:id="80" w:author="Bhaktasagar" w:date="2025-07-08T00:48:00Z" w16du:dateUtc="2025-07-07T19:18:00Z">
          <w:pPr>
            <w:pStyle w:val="ListParagraph"/>
            <w:numPr>
              <w:numId w:val="10"/>
            </w:numPr>
            <w:spacing w:before="240" w:after="240" w:line="360" w:lineRule="auto"/>
            <w:ind w:left="1080" w:hanging="360"/>
          </w:pPr>
        </w:pPrChange>
      </w:pPr>
      <w:r w:rsidRPr="3EC2109A">
        <w:rPr>
          <w:rFonts w:ascii="Times New Roman" w:eastAsia="Times New Roman" w:hAnsi="Times New Roman" w:cs="Times New Roman"/>
          <w:b/>
          <w:bCs/>
        </w:rPr>
        <w:t>Solution</w:t>
      </w:r>
      <w:r w:rsidRPr="3EC2109A">
        <w:rPr>
          <w:rFonts w:ascii="Times New Roman" w:eastAsia="Times New Roman" w:hAnsi="Times New Roman" w:cs="Times New Roman"/>
        </w:rPr>
        <w:t>: BDM attempts contact within 24 hours via phone or email to reschedule within one week. If the client remains unresponsive, log the issue in the ERP system, pause follow-up, and update the lead status.</w:t>
      </w:r>
    </w:p>
    <w:p w14:paraId="516328FA" w14:textId="77777777" w:rsidR="008A25D3" w:rsidRPr="008A25D3" w:rsidRDefault="008A25D3" w:rsidP="009F7531">
      <w:pPr>
        <w:pStyle w:val="Style2"/>
        <w:pPrChange w:id="81" w:author="Bhaktasagar" w:date="2025-07-08T01:03:00Z" w16du:dateUtc="2025-07-07T19:33:00Z">
          <w:pPr>
            <w:numPr>
              <w:numId w:val="17"/>
            </w:numPr>
            <w:tabs>
              <w:tab w:val="num" w:pos="720"/>
            </w:tabs>
            <w:spacing w:line="360" w:lineRule="auto"/>
            <w:ind w:left="720" w:hanging="360"/>
          </w:pPr>
        </w:pPrChange>
      </w:pPr>
      <w:r w:rsidRPr="008A25D3">
        <w:lastRenderedPageBreak/>
        <w:t>Unresolved Technical Requirements:</w:t>
      </w:r>
    </w:p>
    <w:p w14:paraId="6427EB77" w14:textId="2467D209" w:rsidR="008A25D3" w:rsidRPr="008A25D3" w:rsidRDefault="008A25D3" w:rsidP="00AF71ED">
      <w:pPr>
        <w:numPr>
          <w:ilvl w:val="1"/>
          <w:numId w:val="17"/>
        </w:numPr>
        <w:tabs>
          <w:tab w:val="clear" w:pos="1440"/>
        </w:tabs>
        <w:spacing w:line="360" w:lineRule="auto"/>
        <w:ind w:left="1080"/>
        <w:jc w:val="both"/>
        <w:rPr>
          <w:rFonts w:ascii="Times New Roman" w:hAnsi="Times New Roman" w:cs="Times New Roman"/>
        </w:rPr>
        <w:pPrChange w:id="82" w:author="Bhaktasagar" w:date="2025-07-08T00:49:00Z" w16du:dateUtc="2025-07-07T19:19:00Z">
          <w:pPr>
            <w:numPr>
              <w:ilvl w:val="1"/>
              <w:numId w:val="17"/>
            </w:numPr>
            <w:tabs>
              <w:tab w:val="num" w:pos="1440"/>
            </w:tabs>
            <w:spacing w:line="360" w:lineRule="auto"/>
            <w:ind w:left="1440" w:hanging="360"/>
          </w:pPr>
        </w:pPrChange>
      </w:pPr>
      <w:r w:rsidRPr="3EC2109A">
        <w:rPr>
          <w:rFonts w:ascii="Times New Roman" w:hAnsi="Times New Roman" w:cs="Times New Roman"/>
        </w:rPr>
        <w:t>If technical feasibility (e.g., server room setup, split AC installation) cannot be confirmed during the tour, BDM escalates to IT for validation and updates the client.</w:t>
      </w:r>
    </w:p>
    <w:p w14:paraId="6A811C9A" w14:textId="77777777" w:rsidR="008A25D3" w:rsidRPr="008A25D3" w:rsidRDefault="008A25D3" w:rsidP="009F7531">
      <w:pPr>
        <w:pStyle w:val="Style2"/>
        <w:pPrChange w:id="83" w:author="Bhaktasagar" w:date="2025-07-08T01:03:00Z" w16du:dateUtc="2025-07-07T19:33:00Z">
          <w:pPr>
            <w:numPr>
              <w:numId w:val="17"/>
            </w:numPr>
            <w:tabs>
              <w:tab w:val="num" w:pos="720"/>
            </w:tabs>
            <w:spacing w:line="360" w:lineRule="auto"/>
            <w:ind w:left="720" w:hanging="360"/>
          </w:pPr>
        </w:pPrChange>
      </w:pPr>
      <w:r w:rsidRPr="3EC2109A">
        <w:t>Customization or Pricing Concerns:</w:t>
      </w:r>
    </w:p>
    <w:p w14:paraId="004C0C70" w14:textId="767CC3A3" w:rsidR="4C425419" w:rsidRDefault="4C425419" w:rsidP="001B7B3D">
      <w:pPr>
        <w:pStyle w:val="ListParagraph"/>
        <w:numPr>
          <w:ilvl w:val="0"/>
          <w:numId w:val="9"/>
        </w:numPr>
        <w:spacing w:before="240" w:after="240" w:line="360" w:lineRule="auto"/>
        <w:jc w:val="both"/>
        <w:rPr>
          <w:rFonts w:ascii="Times New Roman" w:eastAsia="Times New Roman" w:hAnsi="Times New Roman" w:cs="Times New Roman"/>
        </w:rPr>
        <w:pPrChange w:id="84" w:author="Bhaktasagar" w:date="2025-07-08T00:48:00Z" w16du:dateUtc="2025-07-07T19:18:00Z">
          <w:pPr>
            <w:pStyle w:val="ListParagraph"/>
            <w:numPr>
              <w:numId w:val="9"/>
            </w:numPr>
            <w:spacing w:before="240" w:after="240" w:line="360" w:lineRule="auto"/>
            <w:ind w:left="1080" w:hanging="360"/>
          </w:pPr>
        </w:pPrChange>
      </w:pPr>
      <w:r w:rsidRPr="3EC2109A">
        <w:rPr>
          <w:rFonts w:ascii="Times New Roman" w:eastAsia="Times New Roman" w:hAnsi="Times New Roman" w:cs="Times New Roman"/>
          <w:b/>
          <w:bCs/>
        </w:rPr>
        <w:t>Scenario</w:t>
      </w:r>
      <w:r w:rsidRPr="3EC2109A">
        <w:rPr>
          <w:rFonts w:ascii="Times New Roman" w:eastAsia="Times New Roman" w:hAnsi="Times New Roman" w:cs="Times New Roman"/>
        </w:rPr>
        <w:t>: Clients request unique arrangements, such as hybrid furnishing models, discounted parking fees, or non-standard lease terms.</w:t>
      </w:r>
    </w:p>
    <w:p w14:paraId="6E399F71" w14:textId="71607C0B" w:rsidR="4C425419" w:rsidRDefault="4C425419" w:rsidP="001B7B3D">
      <w:pPr>
        <w:pStyle w:val="ListParagraph"/>
        <w:numPr>
          <w:ilvl w:val="0"/>
          <w:numId w:val="9"/>
        </w:numPr>
        <w:spacing w:before="240" w:after="240" w:line="360" w:lineRule="auto"/>
        <w:jc w:val="both"/>
        <w:rPr>
          <w:rFonts w:ascii="Times New Roman" w:eastAsia="Times New Roman" w:hAnsi="Times New Roman" w:cs="Times New Roman"/>
        </w:rPr>
        <w:pPrChange w:id="85" w:author="Bhaktasagar" w:date="2025-07-08T00:48:00Z" w16du:dateUtc="2025-07-07T19:18:00Z">
          <w:pPr>
            <w:pStyle w:val="ListParagraph"/>
            <w:numPr>
              <w:numId w:val="9"/>
            </w:numPr>
            <w:spacing w:before="240" w:after="240" w:line="360" w:lineRule="auto"/>
            <w:ind w:left="1080" w:hanging="360"/>
          </w:pPr>
        </w:pPrChange>
      </w:pPr>
      <w:r w:rsidRPr="3EC2109A">
        <w:rPr>
          <w:rFonts w:ascii="Times New Roman" w:eastAsia="Times New Roman" w:hAnsi="Times New Roman" w:cs="Times New Roman"/>
          <w:b/>
          <w:bCs/>
        </w:rPr>
        <w:t>Solution</w:t>
      </w:r>
      <w:r w:rsidRPr="3EC2109A">
        <w:rPr>
          <w:rFonts w:ascii="Times New Roman" w:eastAsia="Times New Roman" w:hAnsi="Times New Roman" w:cs="Times New Roman"/>
        </w:rPr>
        <w:t>: BDM escalates to management for approval of customized solutions. Provide the client with a written summary of standard offerings and note that bespoke solutions are under review, with a response expected within two business days.</w:t>
      </w:r>
    </w:p>
    <w:p w14:paraId="275621CC" w14:textId="77777777" w:rsidR="008A25D3" w:rsidRPr="008A25D3" w:rsidRDefault="008A25D3" w:rsidP="009F7531">
      <w:pPr>
        <w:pStyle w:val="Style2"/>
        <w:pPrChange w:id="86" w:author="Bhaktasagar" w:date="2025-07-08T01:03:00Z" w16du:dateUtc="2025-07-07T19:33:00Z">
          <w:pPr>
            <w:numPr>
              <w:numId w:val="17"/>
            </w:numPr>
            <w:tabs>
              <w:tab w:val="num" w:pos="720"/>
            </w:tabs>
            <w:spacing w:line="360" w:lineRule="auto"/>
            <w:ind w:left="720" w:hanging="360"/>
          </w:pPr>
        </w:pPrChange>
      </w:pPr>
      <w:r w:rsidRPr="008A25D3">
        <w:t>Visitor Access Issues:</w:t>
      </w:r>
    </w:p>
    <w:p w14:paraId="2E5B595D" w14:textId="77777777" w:rsidR="008A25D3" w:rsidRPr="008A25D3" w:rsidRDefault="008A25D3" w:rsidP="00AF71ED">
      <w:pPr>
        <w:numPr>
          <w:ilvl w:val="1"/>
          <w:numId w:val="17"/>
        </w:numPr>
        <w:tabs>
          <w:tab w:val="clear" w:pos="1440"/>
        </w:tabs>
        <w:spacing w:line="360" w:lineRule="auto"/>
        <w:ind w:left="1080"/>
        <w:jc w:val="both"/>
        <w:rPr>
          <w:rFonts w:ascii="Times New Roman" w:hAnsi="Times New Roman" w:cs="Times New Roman"/>
        </w:rPr>
        <w:pPrChange w:id="87" w:author="Bhaktasagar" w:date="2025-07-08T00:50:00Z" w16du:dateUtc="2025-07-07T19:20:00Z">
          <w:pPr>
            <w:numPr>
              <w:ilvl w:val="1"/>
              <w:numId w:val="17"/>
            </w:numPr>
            <w:tabs>
              <w:tab w:val="num" w:pos="1440"/>
            </w:tabs>
            <w:spacing w:line="360" w:lineRule="auto"/>
            <w:ind w:left="1440" w:hanging="360"/>
          </w:pPr>
        </w:pPrChange>
      </w:pPr>
      <w:r w:rsidRPr="3EC2109A">
        <w:rPr>
          <w:rFonts w:ascii="Times New Roman" w:hAnsi="Times New Roman" w:cs="Times New Roman"/>
        </w:rPr>
        <w:t>If unregistered visitors accompany the client, Admin Team restricts access to the lobby and notifies BDM for approval.</w:t>
      </w:r>
    </w:p>
    <w:p w14:paraId="2E0CB9FF" w14:textId="5B805CEF" w:rsidR="4B0965D6" w:rsidRDefault="4B0965D6" w:rsidP="009F7531">
      <w:pPr>
        <w:pStyle w:val="Style2"/>
        <w:rPr>
          <w:rFonts w:eastAsia="Aptos"/>
          <w:b w:val="0"/>
          <w:bCs w:val="0"/>
        </w:rPr>
        <w:pPrChange w:id="88" w:author="Bhaktasagar" w:date="2025-07-08T01:03:00Z" w16du:dateUtc="2025-07-07T19:33:00Z">
          <w:pPr>
            <w:pStyle w:val="ListParagraph"/>
            <w:numPr>
              <w:numId w:val="8"/>
            </w:numPr>
            <w:spacing w:line="360" w:lineRule="auto"/>
            <w:ind w:hanging="360"/>
          </w:pPr>
        </w:pPrChange>
      </w:pPr>
      <w:r w:rsidRPr="009F7531">
        <w:rPr>
          <w:rPrChange w:id="89" w:author="Bhaktasagar" w:date="2025-07-08T01:03:00Z" w16du:dateUtc="2025-07-07T19:33:00Z">
            <w:rPr>
              <w:rFonts w:ascii="Times New Roman" w:eastAsia="Aptos" w:hAnsi="Times New Roman" w:cs="Times New Roman"/>
              <w:b/>
              <w:bCs/>
            </w:rPr>
          </w:rPrChange>
        </w:rPr>
        <w:t>Client</w:t>
      </w:r>
      <w:r w:rsidRPr="3EC2109A">
        <w:rPr>
          <w:rFonts w:eastAsia="Aptos"/>
        </w:rPr>
        <w:t xml:space="preserve"> Dissatisfaction with Pricing</w:t>
      </w:r>
    </w:p>
    <w:p w14:paraId="02CD1D4C" w14:textId="13E778B6" w:rsidR="3EC2109A" w:rsidRDefault="3EC2109A" w:rsidP="001B7B3D">
      <w:pPr>
        <w:pStyle w:val="ListParagraph"/>
        <w:spacing w:line="360" w:lineRule="auto"/>
        <w:jc w:val="both"/>
        <w:rPr>
          <w:rFonts w:ascii="Times New Roman" w:eastAsia="Aptos" w:hAnsi="Times New Roman" w:cs="Times New Roman"/>
          <w:b/>
          <w:bCs/>
        </w:rPr>
        <w:pPrChange w:id="90" w:author="Bhaktasagar" w:date="2025-07-08T00:48:00Z" w16du:dateUtc="2025-07-07T19:18:00Z">
          <w:pPr>
            <w:pStyle w:val="ListParagraph"/>
            <w:spacing w:line="360" w:lineRule="auto"/>
          </w:pPr>
        </w:pPrChange>
      </w:pPr>
    </w:p>
    <w:p w14:paraId="49B86CF6" w14:textId="3609892F" w:rsidR="4B0965D6" w:rsidRDefault="4B0965D6" w:rsidP="00E4601C">
      <w:pPr>
        <w:pStyle w:val="ListParagraph"/>
        <w:numPr>
          <w:ilvl w:val="0"/>
          <w:numId w:val="7"/>
        </w:numPr>
        <w:spacing w:line="360" w:lineRule="auto"/>
        <w:ind w:left="1080"/>
        <w:jc w:val="both"/>
        <w:rPr>
          <w:rFonts w:ascii="Times New Roman" w:eastAsia="Aptos" w:hAnsi="Times New Roman" w:cs="Times New Roman"/>
        </w:rPr>
        <w:pPrChange w:id="91" w:author="Bhaktasagar" w:date="2025-07-08T01:05:00Z" w16du:dateUtc="2025-07-07T19:35:00Z">
          <w:pPr>
            <w:pStyle w:val="ListParagraph"/>
            <w:numPr>
              <w:numId w:val="7"/>
            </w:numPr>
            <w:spacing w:line="360" w:lineRule="auto"/>
            <w:ind w:hanging="360"/>
          </w:pPr>
        </w:pPrChange>
      </w:pPr>
      <w:r w:rsidRPr="3EC2109A">
        <w:rPr>
          <w:rFonts w:ascii="Times New Roman" w:eastAsia="Aptos" w:hAnsi="Times New Roman" w:cs="Times New Roman"/>
          <w:b/>
          <w:bCs/>
        </w:rPr>
        <w:t>Scenario</w:t>
      </w:r>
      <w:r w:rsidRPr="3EC2109A">
        <w:rPr>
          <w:rFonts w:ascii="Times New Roman" w:eastAsia="Aptos" w:hAnsi="Times New Roman" w:cs="Times New Roman"/>
        </w:rPr>
        <w:t>: A client expresses concerns about pricing (e.g., facade-facing space costs, Shift Pass fees, or additional services like private security) during the tour.</w:t>
      </w:r>
    </w:p>
    <w:p w14:paraId="367C0727" w14:textId="20691D65" w:rsidR="4B0965D6" w:rsidRDefault="4B0965D6" w:rsidP="00E4601C">
      <w:pPr>
        <w:pStyle w:val="ListParagraph"/>
        <w:numPr>
          <w:ilvl w:val="0"/>
          <w:numId w:val="7"/>
        </w:numPr>
        <w:spacing w:line="360" w:lineRule="auto"/>
        <w:ind w:left="1080"/>
        <w:jc w:val="both"/>
        <w:rPr>
          <w:rFonts w:ascii="Times New Roman" w:eastAsia="Aptos" w:hAnsi="Times New Roman" w:cs="Times New Roman"/>
        </w:rPr>
        <w:pPrChange w:id="92" w:author="Bhaktasagar" w:date="2025-07-08T01:05:00Z" w16du:dateUtc="2025-07-07T19:35:00Z">
          <w:pPr>
            <w:pStyle w:val="ListParagraph"/>
            <w:numPr>
              <w:numId w:val="7"/>
            </w:numPr>
            <w:spacing w:line="360" w:lineRule="auto"/>
            <w:ind w:hanging="360"/>
          </w:pPr>
        </w:pPrChange>
      </w:pPr>
      <w:r w:rsidRPr="3EC2109A">
        <w:rPr>
          <w:rFonts w:ascii="Times New Roman" w:eastAsia="Aptos" w:hAnsi="Times New Roman" w:cs="Times New Roman"/>
          <w:b/>
          <w:bCs/>
        </w:rPr>
        <w:t>Solution</w:t>
      </w:r>
      <w:r w:rsidRPr="3EC2109A">
        <w:rPr>
          <w:rFonts w:ascii="Times New Roman" w:eastAsia="Aptos" w:hAnsi="Times New Roman" w:cs="Times New Roman"/>
        </w:rPr>
        <w:t>: BDM explains the value proposition (e.g., premium location benefits, industry-standard pricing, or bundled services) and offers to provide a detailed cost breakdown in the follow-up proposal. Escalate to management for potential discounts or bundled offerings if the client shows strong interest.</w:t>
      </w:r>
    </w:p>
    <w:p w14:paraId="6105B008" w14:textId="19F6A9FD" w:rsidR="3EC2109A" w:rsidRDefault="3EC2109A" w:rsidP="001B7B3D">
      <w:pPr>
        <w:pStyle w:val="ListParagraph"/>
        <w:spacing w:line="360" w:lineRule="auto"/>
        <w:jc w:val="both"/>
        <w:rPr>
          <w:rFonts w:ascii="Times New Roman" w:eastAsia="Aptos" w:hAnsi="Times New Roman" w:cs="Times New Roman"/>
        </w:rPr>
        <w:pPrChange w:id="93" w:author="Bhaktasagar" w:date="2025-07-08T00:48:00Z" w16du:dateUtc="2025-07-07T19:18:00Z">
          <w:pPr>
            <w:pStyle w:val="ListParagraph"/>
            <w:spacing w:line="360" w:lineRule="auto"/>
          </w:pPr>
        </w:pPrChange>
      </w:pPr>
    </w:p>
    <w:p w14:paraId="59AD18BF" w14:textId="2B85B6C5" w:rsidR="657B6B17" w:rsidRDefault="657B6B17" w:rsidP="005E6687">
      <w:pPr>
        <w:pStyle w:val="Style2"/>
        <w:rPr>
          <w:rFonts w:eastAsia="Aptos"/>
          <w:b w:val="0"/>
          <w:bCs w:val="0"/>
        </w:rPr>
        <w:pPrChange w:id="94" w:author="Bhaktasagar" w:date="2025-07-08T01:02:00Z" w16du:dateUtc="2025-07-07T19:32:00Z">
          <w:pPr>
            <w:pStyle w:val="ListParagraph"/>
            <w:numPr>
              <w:numId w:val="6"/>
            </w:numPr>
            <w:spacing w:line="360" w:lineRule="auto"/>
            <w:ind w:hanging="360"/>
          </w:pPr>
        </w:pPrChange>
      </w:pPr>
      <w:r w:rsidRPr="005E6687">
        <w:rPr>
          <w:rPrChange w:id="95" w:author="Bhaktasagar" w:date="2025-07-08T01:02:00Z" w16du:dateUtc="2025-07-07T19:32:00Z">
            <w:rPr>
              <w:rFonts w:ascii="Times New Roman" w:eastAsia="Aptos" w:hAnsi="Times New Roman" w:cs="Times New Roman"/>
              <w:b/>
              <w:bCs/>
            </w:rPr>
          </w:rPrChange>
        </w:rPr>
        <w:t>Health</w:t>
      </w:r>
      <w:r w:rsidRPr="3EC2109A">
        <w:rPr>
          <w:rFonts w:eastAsia="Aptos"/>
        </w:rPr>
        <w:t xml:space="preserve"> and Safety Concerns</w:t>
      </w:r>
    </w:p>
    <w:p w14:paraId="5A766AD0" w14:textId="797D8721" w:rsidR="3EC2109A" w:rsidDel="005E6687" w:rsidRDefault="3EC2109A" w:rsidP="001B7B3D">
      <w:pPr>
        <w:pStyle w:val="ListParagraph"/>
        <w:spacing w:line="360" w:lineRule="auto"/>
        <w:jc w:val="both"/>
        <w:rPr>
          <w:del w:id="96" w:author="Bhaktasagar" w:date="2025-07-08T01:03:00Z" w16du:dateUtc="2025-07-07T19:33:00Z"/>
          <w:rFonts w:ascii="Times New Roman" w:eastAsia="Aptos" w:hAnsi="Times New Roman" w:cs="Times New Roman"/>
          <w:b/>
          <w:bCs/>
        </w:rPr>
        <w:pPrChange w:id="97" w:author="Bhaktasagar" w:date="2025-07-08T00:48:00Z" w16du:dateUtc="2025-07-07T19:18:00Z">
          <w:pPr>
            <w:pStyle w:val="ListParagraph"/>
            <w:spacing w:line="360" w:lineRule="auto"/>
          </w:pPr>
        </w:pPrChange>
      </w:pPr>
    </w:p>
    <w:p w14:paraId="5C81F44D" w14:textId="044AF9DE" w:rsidR="657B6B17" w:rsidRDefault="657B6B17" w:rsidP="00E4601C">
      <w:pPr>
        <w:pStyle w:val="ListParagraph"/>
        <w:numPr>
          <w:ilvl w:val="0"/>
          <w:numId w:val="5"/>
        </w:numPr>
        <w:spacing w:line="360" w:lineRule="auto"/>
        <w:ind w:left="1080"/>
        <w:jc w:val="both"/>
        <w:rPr>
          <w:rFonts w:ascii="Times New Roman" w:eastAsia="Aptos" w:hAnsi="Times New Roman" w:cs="Times New Roman"/>
        </w:rPr>
        <w:pPrChange w:id="98" w:author="Bhaktasagar" w:date="2025-07-08T01:05:00Z" w16du:dateUtc="2025-07-07T19:35:00Z">
          <w:pPr>
            <w:pStyle w:val="ListParagraph"/>
            <w:numPr>
              <w:numId w:val="5"/>
            </w:numPr>
            <w:spacing w:line="360" w:lineRule="auto"/>
            <w:ind w:hanging="360"/>
          </w:pPr>
        </w:pPrChange>
      </w:pPr>
      <w:r w:rsidRPr="3EC2109A">
        <w:rPr>
          <w:rFonts w:ascii="Times New Roman" w:eastAsia="Aptos" w:hAnsi="Times New Roman" w:cs="Times New Roman"/>
          <w:b/>
          <w:bCs/>
        </w:rPr>
        <w:t>Scenario</w:t>
      </w:r>
      <w:r w:rsidRPr="3EC2109A">
        <w:rPr>
          <w:rFonts w:ascii="Times New Roman" w:eastAsia="Aptos" w:hAnsi="Times New Roman" w:cs="Times New Roman"/>
        </w:rPr>
        <w:t>: A client raises concerns about health and safety (e.g., inadequate fire exits, poor ventilation, or lack of sanitization) during the tour.</w:t>
      </w:r>
    </w:p>
    <w:p w14:paraId="70517325" w14:textId="319ADF8A" w:rsidR="657B6B17" w:rsidRDefault="657B6B17" w:rsidP="00E4601C">
      <w:pPr>
        <w:pStyle w:val="ListParagraph"/>
        <w:numPr>
          <w:ilvl w:val="0"/>
          <w:numId w:val="5"/>
        </w:numPr>
        <w:spacing w:line="360" w:lineRule="auto"/>
        <w:ind w:left="1080"/>
        <w:jc w:val="both"/>
        <w:rPr>
          <w:rFonts w:ascii="Times New Roman" w:eastAsia="Aptos" w:hAnsi="Times New Roman" w:cs="Times New Roman"/>
        </w:rPr>
        <w:pPrChange w:id="99" w:author="Bhaktasagar" w:date="2025-07-08T01:05:00Z" w16du:dateUtc="2025-07-07T19:35:00Z">
          <w:pPr>
            <w:pStyle w:val="ListParagraph"/>
            <w:numPr>
              <w:numId w:val="5"/>
            </w:numPr>
            <w:spacing w:line="360" w:lineRule="auto"/>
            <w:ind w:hanging="360"/>
          </w:pPr>
        </w:pPrChange>
      </w:pPr>
      <w:r w:rsidRPr="3EC2109A">
        <w:rPr>
          <w:rFonts w:ascii="Times New Roman" w:eastAsia="Aptos" w:hAnsi="Times New Roman" w:cs="Times New Roman"/>
          <w:b/>
          <w:bCs/>
        </w:rPr>
        <w:lastRenderedPageBreak/>
        <w:t>Solution</w:t>
      </w:r>
      <w:r w:rsidRPr="3EC2109A">
        <w:rPr>
          <w:rFonts w:ascii="Times New Roman" w:eastAsia="Aptos" w:hAnsi="Times New Roman" w:cs="Times New Roman"/>
        </w:rPr>
        <w:t>: BDM addresses concerns by highlighting existing safety measures (e.g., fire safety certifications, regular sanitization protocols) and escalates to the Facility Team for immediate inspection if needed. Provide the client with a detailed safety compliance report in the follow-up communication.</w:t>
      </w:r>
    </w:p>
    <w:p w14:paraId="0FE14761" w14:textId="5F8E88EA" w:rsidR="2CC84B0D" w:rsidRDefault="2CC84B0D" w:rsidP="005E6687">
      <w:pPr>
        <w:pStyle w:val="Style2"/>
        <w:pPrChange w:id="100" w:author="Bhaktasagar" w:date="2025-07-08T01:02:00Z" w16du:dateUtc="2025-07-07T19:32:00Z">
          <w:pPr>
            <w:pStyle w:val="Heading3"/>
            <w:numPr>
              <w:numId w:val="4"/>
            </w:numPr>
            <w:spacing w:before="281" w:after="281" w:line="360" w:lineRule="auto"/>
            <w:ind w:left="720" w:hanging="360"/>
          </w:pPr>
        </w:pPrChange>
      </w:pPr>
      <w:r w:rsidRPr="3EC2109A">
        <w:t>Conflicting Team Priorities</w:t>
      </w:r>
    </w:p>
    <w:p w14:paraId="3FAE1935" w14:textId="607302DC" w:rsidR="2CC84B0D" w:rsidRDefault="2CC84B0D" w:rsidP="00E4601C">
      <w:pPr>
        <w:pStyle w:val="ListParagraph"/>
        <w:numPr>
          <w:ilvl w:val="0"/>
          <w:numId w:val="3"/>
        </w:numPr>
        <w:spacing w:before="240" w:after="240" w:line="360" w:lineRule="auto"/>
        <w:jc w:val="both"/>
        <w:rPr>
          <w:rFonts w:ascii="Times New Roman" w:eastAsia="Times New Roman" w:hAnsi="Times New Roman" w:cs="Times New Roman"/>
        </w:rPr>
        <w:pPrChange w:id="101" w:author="Bhaktasagar" w:date="2025-07-08T01:04:00Z" w16du:dateUtc="2025-07-07T19:34:00Z">
          <w:pPr>
            <w:pStyle w:val="ListParagraph"/>
            <w:numPr>
              <w:numId w:val="3"/>
            </w:numPr>
            <w:spacing w:before="240" w:after="240" w:line="360" w:lineRule="auto"/>
            <w:ind w:left="1080" w:hanging="360"/>
          </w:pPr>
        </w:pPrChange>
      </w:pPr>
      <w:r w:rsidRPr="3EC2109A">
        <w:rPr>
          <w:rFonts w:ascii="Times New Roman" w:eastAsia="Times New Roman" w:hAnsi="Times New Roman" w:cs="Times New Roman"/>
          <w:b/>
          <w:bCs/>
        </w:rPr>
        <w:t>Scenario</w:t>
      </w:r>
      <w:r w:rsidRPr="3EC2109A">
        <w:rPr>
          <w:rFonts w:ascii="Times New Roman" w:eastAsia="Times New Roman" w:hAnsi="Times New Roman" w:cs="Times New Roman"/>
        </w:rPr>
        <w:t>: The IT, Electrical, or Facility Teams prioritize other operational tasks over tour-related requests (e.g., urgent maintenance or internal projects), delaying space preparation or technical validations.</w:t>
      </w:r>
    </w:p>
    <w:p w14:paraId="40B3668C" w14:textId="32A7B231" w:rsidR="2CC84B0D" w:rsidRDefault="2CC84B0D" w:rsidP="00E4601C">
      <w:pPr>
        <w:pStyle w:val="ListParagraph"/>
        <w:numPr>
          <w:ilvl w:val="0"/>
          <w:numId w:val="3"/>
        </w:numPr>
        <w:spacing w:before="240" w:after="240" w:line="360" w:lineRule="auto"/>
        <w:jc w:val="both"/>
        <w:rPr>
          <w:rFonts w:ascii="Times New Roman" w:eastAsia="Times New Roman" w:hAnsi="Times New Roman" w:cs="Times New Roman"/>
        </w:rPr>
        <w:pPrChange w:id="102" w:author="Bhaktasagar" w:date="2025-07-08T01:04:00Z" w16du:dateUtc="2025-07-07T19:34:00Z">
          <w:pPr>
            <w:pStyle w:val="ListParagraph"/>
            <w:numPr>
              <w:numId w:val="3"/>
            </w:numPr>
            <w:spacing w:before="240" w:after="240" w:line="360" w:lineRule="auto"/>
            <w:ind w:left="1080" w:hanging="360"/>
          </w:pPr>
        </w:pPrChange>
      </w:pPr>
      <w:r w:rsidRPr="3EC2109A">
        <w:rPr>
          <w:rFonts w:ascii="Times New Roman" w:eastAsia="Times New Roman" w:hAnsi="Times New Roman" w:cs="Times New Roman"/>
          <w:b/>
          <w:bCs/>
        </w:rPr>
        <w:t>Solution</w:t>
      </w:r>
      <w:r w:rsidRPr="3EC2109A">
        <w:rPr>
          <w:rFonts w:ascii="Times New Roman" w:eastAsia="Times New Roman" w:hAnsi="Times New Roman" w:cs="Times New Roman"/>
        </w:rPr>
        <w:t>: BDM escalates to department heads with a clear timeline for tour requirements, emphasizing client priority. Implement a pre-tour coordination meeting 48 hours in advance with all teams to align schedules and resources, logging outcomes in the ERP system to ensure accountability.</w:t>
      </w:r>
    </w:p>
    <w:p w14:paraId="7DB635F2" w14:textId="23623105" w:rsidR="4852A1F2" w:rsidRDefault="4852A1F2" w:rsidP="002B7939">
      <w:pPr>
        <w:pStyle w:val="Style2"/>
        <w:rPr>
          <w:b w:val="0"/>
          <w:bCs w:val="0"/>
          <w:sz w:val="22"/>
          <w:szCs w:val="22"/>
        </w:rPr>
        <w:pPrChange w:id="103" w:author="Bhaktasagar" w:date="2025-07-08T01:04:00Z" w16du:dateUtc="2025-07-07T19:34:00Z">
          <w:pPr>
            <w:pStyle w:val="Heading3"/>
            <w:numPr>
              <w:numId w:val="2"/>
            </w:numPr>
            <w:spacing w:before="281" w:after="281" w:line="360" w:lineRule="auto"/>
            <w:ind w:left="720" w:hanging="360"/>
          </w:pPr>
        </w:pPrChange>
      </w:pPr>
      <w:r w:rsidRPr="3EC2109A">
        <w:t>Technical Disruptions During Tour</w:t>
      </w:r>
    </w:p>
    <w:p w14:paraId="38344B3A" w14:textId="40DD4103" w:rsidR="4852A1F2" w:rsidRDefault="4852A1F2" w:rsidP="001B7B3D">
      <w:pPr>
        <w:pStyle w:val="ListParagraph"/>
        <w:numPr>
          <w:ilvl w:val="0"/>
          <w:numId w:val="1"/>
        </w:numPr>
        <w:spacing w:before="240" w:after="240" w:line="360" w:lineRule="auto"/>
        <w:jc w:val="both"/>
        <w:rPr>
          <w:rFonts w:ascii="Times New Roman" w:eastAsia="Times New Roman" w:hAnsi="Times New Roman" w:cs="Times New Roman"/>
        </w:rPr>
        <w:pPrChange w:id="104" w:author="Bhaktasagar" w:date="2025-07-08T00:48:00Z" w16du:dateUtc="2025-07-07T19:18:00Z">
          <w:pPr>
            <w:pStyle w:val="ListParagraph"/>
            <w:numPr>
              <w:numId w:val="1"/>
            </w:numPr>
            <w:spacing w:before="240" w:after="240" w:line="360" w:lineRule="auto"/>
            <w:ind w:left="1080" w:hanging="360"/>
          </w:pPr>
        </w:pPrChange>
      </w:pPr>
      <w:r w:rsidRPr="3EC2109A">
        <w:rPr>
          <w:rFonts w:ascii="Times New Roman" w:eastAsia="Times New Roman" w:hAnsi="Times New Roman" w:cs="Times New Roman"/>
          <w:b/>
          <w:bCs/>
        </w:rPr>
        <w:t>Scenario</w:t>
      </w:r>
      <w:r w:rsidRPr="3EC2109A">
        <w:rPr>
          <w:rFonts w:ascii="Times New Roman" w:eastAsia="Times New Roman" w:hAnsi="Times New Roman" w:cs="Times New Roman"/>
        </w:rPr>
        <w:t>: Technical issues, such as Wi-Fi downtime, elevator malfunctions, or power outages, occur during the tour, disrupting the client experience.</w:t>
      </w:r>
    </w:p>
    <w:p w14:paraId="4BDACA22" w14:textId="0046449C" w:rsidR="4852A1F2" w:rsidRDefault="4852A1F2" w:rsidP="001B7B3D">
      <w:pPr>
        <w:pStyle w:val="ListParagraph"/>
        <w:numPr>
          <w:ilvl w:val="0"/>
          <w:numId w:val="1"/>
        </w:numPr>
        <w:spacing w:before="240" w:after="240" w:line="360" w:lineRule="auto"/>
        <w:jc w:val="both"/>
        <w:rPr>
          <w:rFonts w:ascii="Times New Roman" w:eastAsia="Times New Roman" w:hAnsi="Times New Roman" w:cs="Times New Roman"/>
        </w:rPr>
        <w:pPrChange w:id="105" w:author="Bhaktasagar" w:date="2025-07-08T00:48:00Z" w16du:dateUtc="2025-07-07T19:18:00Z">
          <w:pPr>
            <w:pStyle w:val="ListParagraph"/>
            <w:numPr>
              <w:numId w:val="1"/>
            </w:numPr>
            <w:spacing w:before="240" w:after="240" w:line="360" w:lineRule="auto"/>
            <w:ind w:left="1080" w:hanging="360"/>
          </w:pPr>
        </w:pPrChange>
      </w:pPr>
      <w:r w:rsidRPr="3EC2109A">
        <w:rPr>
          <w:rFonts w:ascii="Times New Roman" w:eastAsia="Times New Roman" w:hAnsi="Times New Roman" w:cs="Times New Roman"/>
          <w:b/>
          <w:bCs/>
        </w:rPr>
        <w:t>Solution</w:t>
      </w:r>
      <w:r w:rsidRPr="3EC2109A">
        <w:rPr>
          <w:rFonts w:ascii="Times New Roman" w:eastAsia="Times New Roman" w:hAnsi="Times New Roman" w:cs="Times New Roman"/>
        </w:rPr>
        <w:t>: BDM apologizes to the client, briefly explains the issue as an isolated incident, and redirects the tour to unaffected areas. Escalate to IT or Facility Team for immediate resolution and offer a follow-up tour or virtual demonstration of impacted amenities if needed.</w:t>
      </w:r>
    </w:p>
    <w:p w14:paraId="15139448" w14:textId="02A21DA5" w:rsidR="3EC2109A" w:rsidDel="00B87DD8" w:rsidRDefault="3EC2109A" w:rsidP="001B7B3D">
      <w:pPr>
        <w:spacing w:line="360" w:lineRule="auto"/>
        <w:jc w:val="both"/>
        <w:rPr>
          <w:del w:id="106" w:author="Bhaktasagar" w:date="2025-07-08T01:01:00Z" w16du:dateUtc="2025-07-07T19:31:00Z"/>
          <w:rFonts w:ascii="Times New Roman" w:eastAsia="Aptos" w:hAnsi="Times New Roman" w:cs="Times New Roman"/>
        </w:rPr>
        <w:pPrChange w:id="107" w:author="Bhaktasagar" w:date="2025-07-08T00:48:00Z" w16du:dateUtc="2025-07-07T19:18:00Z">
          <w:pPr>
            <w:spacing w:line="360" w:lineRule="auto"/>
          </w:pPr>
        </w:pPrChange>
      </w:pPr>
    </w:p>
    <w:p w14:paraId="01801EDA" w14:textId="77777777" w:rsidR="008A25D3" w:rsidRPr="008A25D3" w:rsidRDefault="008A25D3" w:rsidP="00B87DD8">
      <w:pPr>
        <w:pStyle w:val="Style1"/>
        <w:rPr>
          <w:b w:val="0"/>
          <w:bCs w:val="0"/>
        </w:rPr>
        <w:pPrChange w:id="108" w:author="Bhaktasagar" w:date="2025-07-08T01:01:00Z" w16du:dateUtc="2025-07-07T19:31:00Z">
          <w:pPr>
            <w:spacing w:line="360" w:lineRule="auto"/>
          </w:pPr>
        </w:pPrChange>
      </w:pPr>
      <w:r w:rsidRPr="008A25D3">
        <w:t>Tools and Resources</w:t>
      </w:r>
    </w:p>
    <w:p w14:paraId="2B2C5169" w14:textId="77777777" w:rsidR="008A25D3" w:rsidRPr="008A25D3" w:rsidRDefault="008A25D3" w:rsidP="001B7B3D">
      <w:pPr>
        <w:numPr>
          <w:ilvl w:val="0"/>
          <w:numId w:val="18"/>
        </w:numPr>
        <w:spacing w:line="360" w:lineRule="auto"/>
        <w:jc w:val="both"/>
        <w:rPr>
          <w:rFonts w:ascii="Times New Roman" w:hAnsi="Times New Roman" w:cs="Times New Roman"/>
        </w:rPr>
        <w:pPrChange w:id="109" w:author="Bhaktasagar" w:date="2025-07-08T00:48:00Z" w16du:dateUtc="2025-07-07T19:18:00Z">
          <w:pPr>
            <w:numPr>
              <w:numId w:val="18"/>
            </w:numPr>
            <w:tabs>
              <w:tab w:val="num" w:pos="720"/>
            </w:tabs>
            <w:spacing w:line="360" w:lineRule="auto"/>
            <w:ind w:left="720" w:hanging="360"/>
          </w:pPr>
        </w:pPrChange>
      </w:pPr>
      <w:r w:rsidRPr="008A25D3">
        <w:rPr>
          <w:rFonts w:ascii="Times New Roman" w:hAnsi="Times New Roman" w:cs="Times New Roman"/>
          <w:b/>
          <w:bCs/>
        </w:rPr>
        <w:t>ERP System</w:t>
      </w:r>
      <w:r w:rsidRPr="008A25D3">
        <w:rPr>
          <w:rFonts w:ascii="Times New Roman" w:hAnsi="Times New Roman" w:cs="Times New Roman"/>
        </w:rPr>
        <w:t>: Novel’s internal ERP for scheduling tours, logging client data, and managing follow-up communication.</w:t>
      </w:r>
    </w:p>
    <w:p w14:paraId="5E3BF62C" w14:textId="5EA9B66B" w:rsidR="008A25D3" w:rsidRPr="008A25D3" w:rsidRDefault="008A25D3" w:rsidP="001B7B3D">
      <w:pPr>
        <w:numPr>
          <w:ilvl w:val="0"/>
          <w:numId w:val="18"/>
        </w:numPr>
        <w:spacing w:line="360" w:lineRule="auto"/>
        <w:jc w:val="both"/>
        <w:rPr>
          <w:rFonts w:ascii="Times New Roman" w:hAnsi="Times New Roman" w:cs="Times New Roman"/>
        </w:rPr>
        <w:pPrChange w:id="110" w:author="Bhaktasagar" w:date="2025-07-08T00:48:00Z" w16du:dateUtc="2025-07-07T19:18:00Z">
          <w:pPr>
            <w:numPr>
              <w:numId w:val="18"/>
            </w:numPr>
            <w:tabs>
              <w:tab w:val="num" w:pos="720"/>
            </w:tabs>
            <w:spacing w:line="360" w:lineRule="auto"/>
            <w:ind w:left="720" w:hanging="360"/>
          </w:pPr>
        </w:pPrChange>
      </w:pPr>
      <w:r w:rsidRPr="3EC2109A">
        <w:rPr>
          <w:rFonts w:ascii="Times New Roman" w:hAnsi="Times New Roman" w:cs="Times New Roman"/>
          <w:b/>
          <w:bCs/>
        </w:rPr>
        <w:t>Communication Tools</w:t>
      </w:r>
      <w:r w:rsidRPr="3EC2109A">
        <w:rPr>
          <w:rFonts w:ascii="Times New Roman" w:hAnsi="Times New Roman" w:cs="Times New Roman"/>
        </w:rPr>
        <w:t xml:space="preserve">: </w:t>
      </w:r>
      <w:r w:rsidR="7EA16C76" w:rsidRPr="3EC2109A">
        <w:rPr>
          <w:rFonts w:ascii="Times New Roman" w:hAnsi="Times New Roman" w:cs="Times New Roman"/>
        </w:rPr>
        <w:t>Outlook</w:t>
      </w:r>
      <w:r w:rsidRPr="3EC2109A">
        <w:rPr>
          <w:rFonts w:ascii="Times New Roman" w:hAnsi="Times New Roman" w:cs="Times New Roman"/>
        </w:rPr>
        <w:t xml:space="preserve"> for sending follow-up emails and coordinating with clients.</w:t>
      </w:r>
    </w:p>
    <w:p w14:paraId="3D5FD0D6" w14:textId="77777777" w:rsidR="008A25D3" w:rsidRPr="008A25D3" w:rsidRDefault="008A25D3" w:rsidP="001B7B3D">
      <w:pPr>
        <w:numPr>
          <w:ilvl w:val="0"/>
          <w:numId w:val="18"/>
        </w:numPr>
        <w:spacing w:line="360" w:lineRule="auto"/>
        <w:jc w:val="both"/>
        <w:rPr>
          <w:rFonts w:ascii="Times New Roman" w:hAnsi="Times New Roman" w:cs="Times New Roman"/>
        </w:rPr>
        <w:pPrChange w:id="111" w:author="Bhaktasagar" w:date="2025-07-08T00:48:00Z" w16du:dateUtc="2025-07-07T19:18:00Z">
          <w:pPr>
            <w:numPr>
              <w:numId w:val="18"/>
            </w:numPr>
            <w:tabs>
              <w:tab w:val="num" w:pos="720"/>
            </w:tabs>
            <w:spacing w:line="360" w:lineRule="auto"/>
            <w:ind w:left="720" w:hanging="360"/>
          </w:pPr>
        </w:pPrChange>
      </w:pPr>
      <w:r w:rsidRPr="008A25D3">
        <w:rPr>
          <w:rFonts w:ascii="Times New Roman" w:hAnsi="Times New Roman" w:cs="Times New Roman"/>
          <w:b/>
          <w:bCs/>
        </w:rPr>
        <w:t>Document Storage</w:t>
      </w:r>
      <w:r w:rsidRPr="008A25D3">
        <w:rPr>
          <w:rFonts w:ascii="Times New Roman" w:hAnsi="Times New Roman" w:cs="Times New Roman"/>
        </w:rPr>
        <w:t>: ERP for storing client tour notes, feedback, and proposals.</w:t>
      </w:r>
    </w:p>
    <w:p w14:paraId="40A28600" w14:textId="77777777" w:rsidR="008A25D3" w:rsidRPr="008A25D3" w:rsidRDefault="008A25D3" w:rsidP="001B7B3D">
      <w:pPr>
        <w:numPr>
          <w:ilvl w:val="0"/>
          <w:numId w:val="18"/>
        </w:numPr>
        <w:spacing w:line="360" w:lineRule="auto"/>
        <w:jc w:val="both"/>
        <w:rPr>
          <w:rFonts w:ascii="Times New Roman" w:hAnsi="Times New Roman" w:cs="Times New Roman"/>
        </w:rPr>
        <w:pPrChange w:id="112" w:author="Bhaktasagar" w:date="2025-07-08T00:48:00Z" w16du:dateUtc="2025-07-07T19:18:00Z">
          <w:pPr>
            <w:numPr>
              <w:numId w:val="18"/>
            </w:numPr>
            <w:tabs>
              <w:tab w:val="num" w:pos="720"/>
            </w:tabs>
            <w:spacing w:line="360" w:lineRule="auto"/>
            <w:ind w:left="720" w:hanging="360"/>
          </w:pPr>
        </w:pPrChange>
      </w:pPr>
      <w:r w:rsidRPr="008A25D3">
        <w:rPr>
          <w:rFonts w:ascii="Times New Roman" w:hAnsi="Times New Roman" w:cs="Times New Roman"/>
          <w:b/>
          <w:bCs/>
        </w:rPr>
        <w:t>Technical Validation Tools</w:t>
      </w:r>
      <w:r w:rsidRPr="008A25D3">
        <w:rPr>
          <w:rFonts w:ascii="Times New Roman" w:hAnsi="Times New Roman" w:cs="Times New Roman"/>
        </w:rPr>
        <w:t>: IT and HVAC team checklists for validating client-specific requirements (e.g., server rooms, AC positioning).</w:t>
      </w:r>
    </w:p>
    <w:p w14:paraId="35FB9268" w14:textId="77777777" w:rsidR="008A25D3" w:rsidRDefault="008A25D3" w:rsidP="001B7B3D">
      <w:pPr>
        <w:numPr>
          <w:ilvl w:val="0"/>
          <w:numId w:val="18"/>
        </w:numPr>
        <w:spacing w:line="360" w:lineRule="auto"/>
        <w:jc w:val="both"/>
        <w:rPr>
          <w:rFonts w:ascii="Times New Roman" w:hAnsi="Times New Roman" w:cs="Times New Roman"/>
        </w:rPr>
        <w:pPrChange w:id="113" w:author="Bhaktasagar" w:date="2025-07-08T00:48:00Z" w16du:dateUtc="2025-07-07T19:18:00Z">
          <w:pPr>
            <w:numPr>
              <w:numId w:val="18"/>
            </w:numPr>
            <w:tabs>
              <w:tab w:val="num" w:pos="720"/>
            </w:tabs>
            <w:spacing w:line="360" w:lineRule="auto"/>
            <w:ind w:left="720" w:hanging="360"/>
          </w:pPr>
        </w:pPrChange>
      </w:pPr>
      <w:r w:rsidRPr="008A25D3">
        <w:rPr>
          <w:rFonts w:ascii="Times New Roman" w:hAnsi="Times New Roman" w:cs="Times New Roman"/>
          <w:b/>
          <w:bCs/>
        </w:rPr>
        <w:lastRenderedPageBreak/>
        <w:t>Vendor Network</w:t>
      </w:r>
      <w:r w:rsidRPr="008A25D3">
        <w:rPr>
          <w:rFonts w:ascii="Times New Roman" w:hAnsi="Times New Roman" w:cs="Times New Roman"/>
        </w:rPr>
        <w:t>: Pre-approved vendors for additional services (e.g., biometric systems, private security, leased lines, cafeteria coordination for night shifts).</w:t>
      </w:r>
    </w:p>
    <w:p w14:paraId="48F09EBE" w14:textId="77777777" w:rsidR="00AB2F45" w:rsidRPr="008A25D3" w:rsidRDefault="00AB2F45" w:rsidP="00AB2F45">
      <w:pPr>
        <w:spacing w:line="360" w:lineRule="auto"/>
        <w:ind w:left="720"/>
        <w:rPr>
          <w:rFonts w:ascii="Times New Roman" w:hAnsi="Times New Roman" w:cs="Times New Roman"/>
        </w:rPr>
      </w:pPr>
    </w:p>
    <w:p w14:paraId="5656FEE8" w14:textId="77777777" w:rsidR="00AB2F45" w:rsidRPr="00AB2F45" w:rsidRDefault="00AB2F45" w:rsidP="00454DA4">
      <w:pPr>
        <w:pStyle w:val="Style1"/>
        <w:rPr>
          <w:sz w:val="28"/>
          <w:szCs w:val="28"/>
        </w:rPr>
        <w:pPrChange w:id="114" w:author="Bhaktasagar" w:date="2025-07-08T01:02:00Z" w16du:dateUtc="2025-07-07T19:32:00Z">
          <w:pPr>
            <w:spacing w:line="360" w:lineRule="auto"/>
          </w:pPr>
        </w:pPrChange>
      </w:pPr>
      <w:r w:rsidRPr="00454DA4">
        <w:rPr>
          <w:rPrChange w:id="115" w:author="Bhaktasagar" w:date="2025-07-08T01:02:00Z" w16du:dateUtc="2025-07-07T19:32:00Z">
            <w:rPr>
              <w:rFonts w:ascii="Times New Roman" w:hAnsi="Times New Roman" w:cs="Times New Roman"/>
              <w:b/>
              <w:bCs/>
              <w:sz w:val="28"/>
              <w:szCs w:val="28"/>
            </w:rPr>
          </w:rPrChange>
        </w:rPr>
        <w:t>Review</w:t>
      </w:r>
      <w:r w:rsidRPr="3EC2109A">
        <w:rPr>
          <w:sz w:val="28"/>
          <w:szCs w:val="28"/>
        </w:rPr>
        <w:t xml:space="preserve"> and Revision History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5"/>
        <w:gridCol w:w="2160"/>
        <w:gridCol w:w="2655"/>
        <w:gridCol w:w="1275"/>
        <w:gridCol w:w="1575"/>
      </w:tblGrid>
      <w:tr w:rsidR="00AB2F45" w:rsidRPr="00AB2F45" w14:paraId="44B3B26C" w14:textId="77777777" w:rsidTr="3EC2109A">
        <w:trPr>
          <w:trHeight w:val="300"/>
        </w:trPr>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27DE458" w14:textId="77777777" w:rsidR="00AB2F45" w:rsidRPr="00AB2F45" w:rsidRDefault="00AB2F45" w:rsidP="00AB2F45">
            <w:pPr>
              <w:spacing w:line="360" w:lineRule="auto"/>
              <w:rPr>
                <w:rFonts w:ascii="Times New Roman" w:hAnsi="Times New Roman" w:cs="Times New Roman"/>
              </w:rPr>
            </w:pPr>
            <w:r w:rsidRPr="00AB2F45">
              <w:rPr>
                <w:rFonts w:ascii="Times New Roman" w:hAnsi="Times New Roman" w:cs="Times New Roman"/>
                <w:b/>
                <w:bCs/>
              </w:rPr>
              <w:t>Version</w:t>
            </w:r>
            <w:r w:rsidRPr="00AB2F45">
              <w:rPr>
                <w:rFonts w:ascii="Times New Roman" w:hAnsi="Times New Roman" w:cs="Times New Roman"/>
              </w:rPr>
              <w:t> </w:t>
            </w:r>
          </w:p>
        </w:tc>
        <w:tc>
          <w:tcPr>
            <w:tcW w:w="21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2ADEA8C" w14:textId="77777777" w:rsidR="00AB2F45" w:rsidRPr="00AB2F45" w:rsidRDefault="00AB2F45" w:rsidP="00AB2F45">
            <w:pPr>
              <w:spacing w:line="360" w:lineRule="auto"/>
              <w:rPr>
                <w:rFonts w:ascii="Times New Roman" w:hAnsi="Times New Roman" w:cs="Times New Roman"/>
              </w:rPr>
            </w:pPr>
            <w:r w:rsidRPr="00AB2F45">
              <w:rPr>
                <w:rFonts w:ascii="Times New Roman" w:hAnsi="Times New Roman" w:cs="Times New Roman"/>
                <w:b/>
                <w:bCs/>
              </w:rPr>
              <w:t>Changes Made</w:t>
            </w:r>
            <w:r w:rsidRPr="00AB2F45">
              <w:rPr>
                <w:rFonts w:ascii="Times New Roman" w:hAnsi="Times New Roman" w:cs="Times New Roman"/>
              </w:rPr>
              <w:t> </w:t>
            </w:r>
          </w:p>
        </w:tc>
        <w:tc>
          <w:tcPr>
            <w:tcW w:w="26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50BC9E3" w14:textId="77777777" w:rsidR="00AB2F45" w:rsidRPr="00AB2F45" w:rsidRDefault="00AB2F45" w:rsidP="00AB2F45">
            <w:pPr>
              <w:spacing w:line="360" w:lineRule="auto"/>
              <w:rPr>
                <w:rFonts w:ascii="Times New Roman" w:hAnsi="Times New Roman" w:cs="Times New Roman"/>
              </w:rPr>
            </w:pPr>
            <w:r w:rsidRPr="00AB2F45">
              <w:rPr>
                <w:rFonts w:ascii="Times New Roman" w:hAnsi="Times New Roman" w:cs="Times New Roman"/>
                <w:b/>
                <w:bCs/>
              </w:rPr>
              <w:t>Updated By</w:t>
            </w:r>
            <w:r w:rsidRPr="00AB2F45">
              <w:rPr>
                <w:rFonts w:ascii="Times New Roman" w:hAnsi="Times New Roman" w:cs="Times New Roman"/>
              </w:rPr>
              <w:t> </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04CD8D1" w14:textId="77777777" w:rsidR="00AB2F45" w:rsidRPr="00AB2F45" w:rsidRDefault="00AB2F45" w:rsidP="00AB2F45">
            <w:pPr>
              <w:spacing w:line="360" w:lineRule="auto"/>
              <w:rPr>
                <w:rFonts w:ascii="Times New Roman" w:hAnsi="Times New Roman" w:cs="Times New Roman"/>
              </w:rPr>
            </w:pPr>
            <w:r w:rsidRPr="00AB2F45">
              <w:rPr>
                <w:rFonts w:ascii="Times New Roman" w:hAnsi="Times New Roman" w:cs="Times New Roman"/>
                <w:b/>
                <w:bCs/>
              </w:rPr>
              <w:t>Date</w:t>
            </w:r>
            <w:r w:rsidRPr="00AB2F45">
              <w:rPr>
                <w:rFonts w:ascii="Times New Roman" w:hAnsi="Times New Roman" w:cs="Times New Roman"/>
              </w:rPr>
              <w:t> </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F268B1D" w14:textId="77777777" w:rsidR="00AB2F45" w:rsidRPr="00AB2F45" w:rsidRDefault="00AB2F45" w:rsidP="00AB2F45">
            <w:pPr>
              <w:spacing w:line="360" w:lineRule="auto"/>
              <w:rPr>
                <w:rFonts w:ascii="Times New Roman" w:hAnsi="Times New Roman" w:cs="Times New Roman"/>
              </w:rPr>
            </w:pPr>
            <w:r w:rsidRPr="00AB2F45">
              <w:rPr>
                <w:rFonts w:ascii="Times New Roman" w:hAnsi="Times New Roman" w:cs="Times New Roman"/>
                <w:b/>
                <w:bCs/>
              </w:rPr>
              <w:t>Next Review</w:t>
            </w:r>
            <w:r w:rsidRPr="00AB2F45">
              <w:rPr>
                <w:rFonts w:ascii="Times New Roman" w:hAnsi="Times New Roman" w:cs="Times New Roman"/>
              </w:rPr>
              <w:t> </w:t>
            </w:r>
          </w:p>
        </w:tc>
      </w:tr>
      <w:tr w:rsidR="00AB2F45" w:rsidRPr="00AB2F45" w14:paraId="4382BCA7" w14:textId="77777777" w:rsidTr="3EC2109A">
        <w:trPr>
          <w:trHeight w:val="300"/>
        </w:trPr>
        <w:tc>
          <w:tcPr>
            <w:tcW w:w="10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CD0BFBD" w14:textId="77777777" w:rsidR="00AB2F45" w:rsidRPr="00AB2F45" w:rsidRDefault="00AB2F45" w:rsidP="00AB2F45">
            <w:pPr>
              <w:spacing w:line="360" w:lineRule="auto"/>
              <w:rPr>
                <w:rFonts w:ascii="Times New Roman" w:hAnsi="Times New Roman" w:cs="Times New Roman"/>
              </w:rPr>
            </w:pPr>
            <w:r w:rsidRPr="00AB2F45">
              <w:rPr>
                <w:rFonts w:ascii="Times New Roman" w:hAnsi="Times New Roman" w:cs="Times New Roman"/>
              </w:rPr>
              <w:t>1.0 </w:t>
            </w:r>
          </w:p>
        </w:tc>
        <w:tc>
          <w:tcPr>
            <w:tcW w:w="21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F587BB8" w14:textId="77777777" w:rsidR="00AB2F45" w:rsidRPr="00AB2F45" w:rsidRDefault="00AB2F45" w:rsidP="00AB2F45">
            <w:pPr>
              <w:spacing w:line="360" w:lineRule="auto"/>
              <w:rPr>
                <w:rFonts w:ascii="Times New Roman" w:hAnsi="Times New Roman" w:cs="Times New Roman"/>
              </w:rPr>
            </w:pPr>
            <w:r w:rsidRPr="00AB2F45">
              <w:rPr>
                <w:rFonts w:ascii="Times New Roman" w:hAnsi="Times New Roman" w:cs="Times New Roman"/>
              </w:rPr>
              <w:t>Initial SOP Created </w:t>
            </w:r>
          </w:p>
        </w:tc>
        <w:tc>
          <w:tcPr>
            <w:tcW w:w="26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08F1550" w14:textId="4BA14861" w:rsidR="00AB2F45" w:rsidRPr="00AB2F45" w:rsidRDefault="00AB2F45" w:rsidP="00AB2F45">
            <w:pPr>
              <w:spacing w:line="360" w:lineRule="auto"/>
              <w:rPr>
                <w:rFonts w:ascii="Times New Roman" w:hAnsi="Times New Roman" w:cs="Times New Roman"/>
              </w:rPr>
            </w:pPr>
            <w:r w:rsidRPr="00AB2F45">
              <w:rPr>
                <w:rFonts w:ascii="Times New Roman" w:hAnsi="Times New Roman" w:cs="Times New Roman"/>
              </w:rPr>
              <w:t>Op</w:t>
            </w:r>
            <w:r>
              <w:rPr>
                <w:rFonts w:ascii="Times New Roman" w:hAnsi="Times New Roman" w:cs="Times New Roman"/>
              </w:rPr>
              <w:t xml:space="preserve">erations </w:t>
            </w:r>
            <w:r w:rsidR="00964A60">
              <w:rPr>
                <w:rFonts w:ascii="Times New Roman" w:hAnsi="Times New Roman" w:cs="Times New Roman"/>
              </w:rPr>
              <w:t>(Shivli Doneria)</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C31853D" w14:textId="1F34462F" w:rsidR="00AB2F45" w:rsidRPr="00AB2F45" w:rsidRDefault="7205100B" w:rsidP="00AB2F45">
            <w:pPr>
              <w:spacing w:line="360" w:lineRule="auto"/>
              <w:rPr>
                <w:rFonts w:ascii="Times New Roman" w:hAnsi="Times New Roman" w:cs="Times New Roman"/>
              </w:rPr>
            </w:pPr>
            <w:r w:rsidRPr="3EC2109A">
              <w:rPr>
                <w:rFonts w:ascii="Times New Roman" w:hAnsi="Times New Roman" w:cs="Times New Roman"/>
              </w:rPr>
              <w:t xml:space="preserve">27 </w:t>
            </w:r>
            <w:r w:rsidR="00AB2F45" w:rsidRPr="3EC2109A">
              <w:rPr>
                <w:rFonts w:ascii="Times New Roman" w:hAnsi="Times New Roman" w:cs="Times New Roman"/>
              </w:rPr>
              <w:t>June 2025 </w:t>
            </w:r>
          </w:p>
        </w:tc>
        <w:tc>
          <w:tcPr>
            <w:tcW w:w="157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2D153A5" w14:textId="77777777" w:rsidR="00AB2F45" w:rsidRPr="00AB2F45" w:rsidRDefault="00AB2F45" w:rsidP="00AB2F45">
            <w:pPr>
              <w:spacing w:line="360" w:lineRule="auto"/>
              <w:rPr>
                <w:rFonts w:ascii="Times New Roman" w:hAnsi="Times New Roman" w:cs="Times New Roman"/>
              </w:rPr>
            </w:pPr>
            <w:r w:rsidRPr="00AB2F45">
              <w:rPr>
                <w:rFonts w:ascii="Times New Roman" w:hAnsi="Times New Roman" w:cs="Times New Roman"/>
              </w:rPr>
              <w:t> </w:t>
            </w:r>
          </w:p>
        </w:tc>
      </w:tr>
    </w:tbl>
    <w:p w14:paraId="098C3919" w14:textId="77777777" w:rsidR="00AB2F45" w:rsidRPr="00AB2F45" w:rsidRDefault="00AB2F45" w:rsidP="00AB2F45">
      <w:pPr>
        <w:spacing w:line="360" w:lineRule="auto"/>
        <w:rPr>
          <w:rFonts w:ascii="Times New Roman" w:hAnsi="Times New Roman" w:cs="Times New Roman"/>
        </w:rPr>
      </w:pPr>
      <w:r w:rsidRPr="00AB2F45">
        <w:rPr>
          <w:rFonts w:ascii="Times New Roman" w:hAnsi="Times New Roman" w:cs="Times New Roman"/>
        </w:rPr>
        <w:t> </w:t>
      </w:r>
    </w:p>
    <w:p w14:paraId="72CCA2FA" w14:textId="77777777" w:rsidR="002E65E1" w:rsidRPr="008A25D3" w:rsidRDefault="002E65E1" w:rsidP="008A25D3">
      <w:pPr>
        <w:spacing w:line="360" w:lineRule="auto"/>
        <w:rPr>
          <w:rFonts w:ascii="Times New Roman" w:hAnsi="Times New Roman" w:cs="Times New Roman"/>
        </w:rPr>
      </w:pPr>
    </w:p>
    <w:sectPr w:rsidR="002E65E1" w:rsidRPr="008A25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13D6"/>
    <w:multiLevelType w:val="hybridMultilevel"/>
    <w:tmpl w:val="25349234"/>
    <w:lvl w:ilvl="0" w:tplc="5A34DD5A">
      <w:start w:val="1"/>
      <w:numFmt w:val="bullet"/>
      <w:lvlText w:val="o"/>
      <w:lvlJc w:val="left"/>
      <w:pPr>
        <w:ind w:left="1800" w:hanging="360"/>
      </w:pPr>
      <w:rPr>
        <w:rFonts w:ascii="Courier New" w:hAnsi="Courier New" w:cs="Courier New" w:hint="default"/>
        <w:sz w:val="24"/>
        <w:szCs w:val="24"/>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AD75559"/>
    <w:multiLevelType w:val="hybridMultilevel"/>
    <w:tmpl w:val="D7E85948"/>
    <w:lvl w:ilvl="0" w:tplc="7B2E20DE">
      <w:start w:val="1"/>
      <w:numFmt w:val="bullet"/>
      <w:lvlText w:val=""/>
      <w:lvlJc w:val="left"/>
      <w:pPr>
        <w:ind w:left="720" w:hanging="360"/>
      </w:pPr>
      <w:rPr>
        <w:rFonts w:ascii="Symbol" w:hAnsi="Symbol" w:hint="default"/>
      </w:rPr>
    </w:lvl>
    <w:lvl w:ilvl="1" w:tplc="280A715E">
      <w:start w:val="1"/>
      <w:numFmt w:val="bullet"/>
      <w:lvlText w:val="o"/>
      <w:lvlJc w:val="left"/>
      <w:pPr>
        <w:ind w:left="1440" w:hanging="360"/>
      </w:pPr>
      <w:rPr>
        <w:rFonts w:ascii="Courier New" w:hAnsi="Courier New" w:hint="default"/>
      </w:rPr>
    </w:lvl>
    <w:lvl w:ilvl="2" w:tplc="95568998">
      <w:start w:val="1"/>
      <w:numFmt w:val="bullet"/>
      <w:lvlText w:val=""/>
      <w:lvlJc w:val="left"/>
      <w:pPr>
        <w:ind w:left="2160" w:hanging="360"/>
      </w:pPr>
      <w:rPr>
        <w:rFonts w:ascii="Wingdings" w:hAnsi="Wingdings" w:hint="default"/>
      </w:rPr>
    </w:lvl>
    <w:lvl w:ilvl="3" w:tplc="1E62FF20">
      <w:start w:val="1"/>
      <w:numFmt w:val="bullet"/>
      <w:lvlText w:val=""/>
      <w:lvlJc w:val="left"/>
      <w:pPr>
        <w:ind w:left="2880" w:hanging="360"/>
      </w:pPr>
      <w:rPr>
        <w:rFonts w:ascii="Symbol" w:hAnsi="Symbol" w:hint="default"/>
      </w:rPr>
    </w:lvl>
    <w:lvl w:ilvl="4" w:tplc="F75C3766">
      <w:start w:val="1"/>
      <w:numFmt w:val="bullet"/>
      <w:lvlText w:val="o"/>
      <w:lvlJc w:val="left"/>
      <w:pPr>
        <w:ind w:left="3600" w:hanging="360"/>
      </w:pPr>
      <w:rPr>
        <w:rFonts w:ascii="Courier New" w:hAnsi="Courier New" w:hint="default"/>
      </w:rPr>
    </w:lvl>
    <w:lvl w:ilvl="5" w:tplc="9CCA9C76">
      <w:start w:val="1"/>
      <w:numFmt w:val="bullet"/>
      <w:lvlText w:val=""/>
      <w:lvlJc w:val="left"/>
      <w:pPr>
        <w:ind w:left="4320" w:hanging="360"/>
      </w:pPr>
      <w:rPr>
        <w:rFonts w:ascii="Wingdings" w:hAnsi="Wingdings" w:hint="default"/>
      </w:rPr>
    </w:lvl>
    <w:lvl w:ilvl="6" w:tplc="E8BC1888">
      <w:start w:val="1"/>
      <w:numFmt w:val="bullet"/>
      <w:lvlText w:val=""/>
      <w:lvlJc w:val="left"/>
      <w:pPr>
        <w:ind w:left="5040" w:hanging="360"/>
      </w:pPr>
      <w:rPr>
        <w:rFonts w:ascii="Symbol" w:hAnsi="Symbol" w:hint="default"/>
      </w:rPr>
    </w:lvl>
    <w:lvl w:ilvl="7" w:tplc="7A00E250">
      <w:start w:val="1"/>
      <w:numFmt w:val="bullet"/>
      <w:lvlText w:val="o"/>
      <w:lvlJc w:val="left"/>
      <w:pPr>
        <w:ind w:left="5760" w:hanging="360"/>
      </w:pPr>
      <w:rPr>
        <w:rFonts w:ascii="Courier New" w:hAnsi="Courier New" w:hint="default"/>
      </w:rPr>
    </w:lvl>
    <w:lvl w:ilvl="8" w:tplc="91D28B5E">
      <w:start w:val="1"/>
      <w:numFmt w:val="bullet"/>
      <w:lvlText w:val=""/>
      <w:lvlJc w:val="left"/>
      <w:pPr>
        <w:ind w:left="6480" w:hanging="360"/>
      </w:pPr>
      <w:rPr>
        <w:rFonts w:ascii="Wingdings" w:hAnsi="Wingdings" w:hint="default"/>
      </w:rPr>
    </w:lvl>
  </w:abstractNum>
  <w:abstractNum w:abstractNumId="2" w15:restartNumberingAfterBreak="0">
    <w:nsid w:val="13957CE9"/>
    <w:multiLevelType w:val="multilevel"/>
    <w:tmpl w:val="4BB4B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4"/>
        <w:szCs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86BFD"/>
    <w:multiLevelType w:val="multilevel"/>
    <w:tmpl w:val="5CC0A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651ECB"/>
    <w:multiLevelType w:val="hybridMultilevel"/>
    <w:tmpl w:val="3DC03F2A"/>
    <w:lvl w:ilvl="0" w:tplc="85A0D4A2">
      <w:start w:val="1"/>
      <w:numFmt w:val="bullet"/>
      <w:lvlText w:val="o"/>
      <w:lvlJc w:val="left"/>
      <w:pPr>
        <w:ind w:left="1080" w:hanging="360"/>
      </w:pPr>
      <w:rPr>
        <w:rFonts w:ascii="Courier New" w:hAnsi="Courier New" w:hint="default"/>
      </w:rPr>
    </w:lvl>
    <w:lvl w:ilvl="1" w:tplc="C9B6EAB4">
      <w:start w:val="1"/>
      <w:numFmt w:val="bullet"/>
      <w:lvlText w:val="o"/>
      <w:lvlJc w:val="left"/>
      <w:pPr>
        <w:ind w:left="1800" w:hanging="360"/>
      </w:pPr>
      <w:rPr>
        <w:rFonts w:ascii="Courier New" w:hAnsi="Courier New" w:hint="default"/>
      </w:rPr>
    </w:lvl>
    <w:lvl w:ilvl="2" w:tplc="94E0CDB4">
      <w:start w:val="1"/>
      <w:numFmt w:val="bullet"/>
      <w:lvlText w:val=""/>
      <w:lvlJc w:val="left"/>
      <w:pPr>
        <w:ind w:left="2520" w:hanging="360"/>
      </w:pPr>
      <w:rPr>
        <w:rFonts w:ascii="Wingdings" w:hAnsi="Wingdings" w:hint="default"/>
      </w:rPr>
    </w:lvl>
    <w:lvl w:ilvl="3" w:tplc="2DBCFCD8">
      <w:start w:val="1"/>
      <w:numFmt w:val="bullet"/>
      <w:lvlText w:val=""/>
      <w:lvlJc w:val="left"/>
      <w:pPr>
        <w:ind w:left="3240" w:hanging="360"/>
      </w:pPr>
      <w:rPr>
        <w:rFonts w:ascii="Symbol" w:hAnsi="Symbol" w:hint="default"/>
      </w:rPr>
    </w:lvl>
    <w:lvl w:ilvl="4" w:tplc="8D28A7BA">
      <w:start w:val="1"/>
      <w:numFmt w:val="bullet"/>
      <w:lvlText w:val="o"/>
      <w:lvlJc w:val="left"/>
      <w:pPr>
        <w:ind w:left="3960" w:hanging="360"/>
      </w:pPr>
      <w:rPr>
        <w:rFonts w:ascii="Courier New" w:hAnsi="Courier New" w:hint="default"/>
      </w:rPr>
    </w:lvl>
    <w:lvl w:ilvl="5" w:tplc="3946871C">
      <w:start w:val="1"/>
      <w:numFmt w:val="bullet"/>
      <w:lvlText w:val=""/>
      <w:lvlJc w:val="left"/>
      <w:pPr>
        <w:ind w:left="4680" w:hanging="360"/>
      </w:pPr>
      <w:rPr>
        <w:rFonts w:ascii="Wingdings" w:hAnsi="Wingdings" w:hint="default"/>
      </w:rPr>
    </w:lvl>
    <w:lvl w:ilvl="6" w:tplc="DB9EE342">
      <w:start w:val="1"/>
      <w:numFmt w:val="bullet"/>
      <w:lvlText w:val=""/>
      <w:lvlJc w:val="left"/>
      <w:pPr>
        <w:ind w:left="5400" w:hanging="360"/>
      </w:pPr>
      <w:rPr>
        <w:rFonts w:ascii="Symbol" w:hAnsi="Symbol" w:hint="default"/>
      </w:rPr>
    </w:lvl>
    <w:lvl w:ilvl="7" w:tplc="E23A4DAC">
      <w:start w:val="1"/>
      <w:numFmt w:val="bullet"/>
      <w:lvlText w:val="o"/>
      <w:lvlJc w:val="left"/>
      <w:pPr>
        <w:ind w:left="6120" w:hanging="360"/>
      </w:pPr>
      <w:rPr>
        <w:rFonts w:ascii="Courier New" w:hAnsi="Courier New" w:hint="default"/>
      </w:rPr>
    </w:lvl>
    <w:lvl w:ilvl="8" w:tplc="40AEADF4">
      <w:start w:val="1"/>
      <w:numFmt w:val="bullet"/>
      <w:lvlText w:val=""/>
      <w:lvlJc w:val="left"/>
      <w:pPr>
        <w:ind w:left="6840" w:hanging="360"/>
      </w:pPr>
      <w:rPr>
        <w:rFonts w:ascii="Wingdings" w:hAnsi="Wingdings" w:hint="default"/>
      </w:rPr>
    </w:lvl>
  </w:abstractNum>
  <w:abstractNum w:abstractNumId="5" w15:restartNumberingAfterBreak="0">
    <w:nsid w:val="205102F1"/>
    <w:multiLevelType w:val="multilevel"/>
    <w:tmpl w:val="28C2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D0B8C"/>
    <w:multiLevelType w:val="multilevel"/>
    <w:tmpl w:val="3700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BA4B0"/>
    <w:multiLevelType w:val="hybridMultilevel"/>
    <w:tmpl w:val="0CE06D46"/>
    <w:lvl w:ilvl="0" w:tplc="92AC6906">
      <w:start w:val="1"/>
      <w:numFmt w:val="bullet"/>
      <w:lvlText w:val="o"/>
      <w:lvlJc w:val="left"/>
      <w:pPr>
        <w:ind w:left="720" w:hanging="360"/>
      </w:pPr>
      <w:rPr>
        <w:rFonts w:ascii="Courier New" w:hAnsi="Courier New" w:hint="default"/>
      </w:rPr>
    </w:lvl>
    <w:lvl w:ilvl="1" w:tplc="90DE19E2">
      <w:start w:val="1"/>
      <w:numFmt w:val="bullet"/>
      <w:lvlText w:val="o"/>
      <w:lvlJc w:val="left"/>
      <w:pPr>
        <w:ind w:left="1440" w:hanging="360"/>
      </w:pPr>
      <w:rPr>
        <w:rFonts w:ascii="Courier New" w:hAnsi="Courier New" w:hint="default"/>
      </w:rPr>
    </w:lvl>
    <w:lvl w:ilvl="2" w:tplc="4F0E346A">
      <w:start w:val="1"/>
      <w:numFmt w:val="bullet"/>
      <w:lvlText w:val=""/>
      <w:lvlJc w:val="left"/>
      <w:pPr>
        <w:ind w:left="2160" w:hanging="360"/>
      </w:pPr>
      <w:rPr>
        <w:rFonts w:ascii="Wingdings" w:hAnsi="Wingdings" w:hint="default"/>
      </w:rPr>
    </w:lvl>
    <w:lvl w:ilvl="3" w:tplc="55A618DA">
      <w:start w:val="1"/>
      <w:numFmt w:val="bullet"/>
      <w:lvlText w:val=""/>
      <w:lvlJc w:val="left"/>
      <w:pPr>
        <w:ind w:left="2880" w:hanging="360"/>
      </w:pPr>
      <w:rPr>
        <w:rFonts w:ascii="Symbol" w:hAnsi="Symbol" w:hint="default"/>
      </w:rPr>
    </w:lvl>
    <w:lvl w:ilvl="4" w:tplc="C4C69484">
      <w:start w:val="1"/>
      <w:numFmt w:val="bullet"/>
      <w:lvlText w:val="o"/>
      <w:lvlJc w:val="left"/>
      <w:pPr>
        <w:ind w:left="3600" w:hanging="360"/>
      </w:pPr>
      <w:rPr>
        <w:rFonts w:ascii="Courier New" w:hAnsi="Courier New" w:hint="default"/>
      </w:rPr>
    </w:lvl>
    <w:lvl w:ilvl="5" w:tplc="204EA378">
      <w:start w:val="1"/>
      <w:numFmt w:val="bullet"/>
      <w:lvlText w:val=""/>
      <w:lvlJc w:val="left"/>
      <w:pPr>
        <w:ind w:left="4320" w:hanging="360"/>
      </w:pPr>
      <w:rPr>
        <w:rFonts w:ascii="Wingdings" w:hAnsi="Wingdings" w:hint="default"/>
      </w:rPr>
    </w:lvl>
    <w:lvl w:ilvl="6" w:tplc="AFD4C4E4">
      <w:start w:val="1"/>
      <w:numFmt w:val="bullet"/>
      <w:lvlText w:val=""/>
      <w:lvlJc w:val="left"/>
      <w:pPr>
        <w:ind w:left="5040" w:hanging="360"/>
      </w:pPr>
      <w:rPr>
        <w:rFonts w:ascii="Symbol" w:hAnsi="Symbol" w:hint="default"/>
      </w:rPr>
    </w:lvl>
    <w:lvl w:ilvl="7" w:tplc="FA0E9E98">
      <w:start w:val="1"/>
      <w:numFmt w:val="bullet"/>
      <w:lvlText w:val="o"/>
      <w:lvlJc w:val="left"/>
      <w:pPr>
        <w:ind w:left="5760" w:hanging="360"/>
      </w:pPr>
      <w:rPr>
        <w:rFonts w:ascii="Courier New" w:hAnsi="Courier New" w:hint="default"/>
      </w:rPr>
    </w:lvl>
    <w:lvl w:ilvl="8" w:tplc="CD70EEA0">
      <w:start w:val="1"/>
      <w:numFmt w:val="bullet"/>
      <w:lvlText w:val=""/>
      <w:lvlJc w:val="left"/>
      <w:pPr>
        <w:ind w:left="6480" w:hanging="360"/>
      </w:pPr>
      <w:rPr>
        <w:rFonts w:ascii="Wingdings" w:hAnsi="Wingdings" w:hint="default"/>
      </w:rPr>
    </w:lvl>
  </w:abstractNum>
  <w:abstractNum w:abstractNumId="8" w15:restartNumberingAfterBreak="0">
    <w:nsid w:val="2BE36ECE"/>
    <w:multiLevelType w:val="hybridMultilevel"/>
    <w:tmpl w:val="54B400C6"/>
    <w:lvl w:ilvl="0" w:tplc="17F8E982">
      <w:start w:val="1"/>
      <w:numFmt w:val="bullet"/>
      <w:lvlText w:val="o"/>
      <w:lvlJc w:val="left"/>
      <w:pPr>
        <w:ind w:left="1080" w:hanging="360"/>
      </w:pPr>
      <w:rPr>
        <w:rFonts w:ascii="Courier New" w:hAnsi="Courier New" w:hint="default"/>
      </w:rPr>
    </w:lvl>
    <w:lvl w:ilvl="1" w:tplc="D6C4CC78">
      <w:start w:val="1"/>
      <w:numFmt w:val="bullet"/>
      <w:lvlText w:val="o"/>
      <w:lvlJc w:val="left"/>
      <w:pPr>
        <w:ind w:left="1800" w:hanging="360"/>
      </w:pPr>
      <w:rPr>
        <w:rFonts w:ascii="Courier New" w:hAnsi="Courier New" w:hint="default"/>
      </w:rPr>
    </w:lvl>
    <w:lvl w:ilvl="2" w:tplc="B0AC59EC">
      <w:start w:val="1"/>
      <w:numFmt w:val="bullet"/>
      <w:lvlText w:val=""/>
      <w:lvlJc w:val="left"/>
      <w:pPr>
        <w:ind w:left="2520" w:hanging="360"/>
      </w:pPr>
      <w:rPr>
        <w:rFonts w:ascii="Wingdings" w:hAnsi="Wingdings" w:hint="default"/>
      </w:rPr>
    </w:lvl>
    <w:lvl w:ilvl="3" w:tplc="109E032A">
      <w:start w:val="1"/>
      <w:numFmt w:val="bullet"/>
      <w:lvlText w:val=""/>
      <w:lvlJc w:val="left"/>
      <w:pPr>
        <w:ind w:left="3240" w:hanging="360"/>
      </w:pPr>
      <w:rPr>
        <w:rFonts w:ascii="Symbol" w:hAnsi="Symbol" w:hint="default"/>
      </w:rPr>
    </w:lvl>
    <w:lvl w:ilvl="4" w:tplc="D5EC71C8">
      <w:start w:val="1"/>
      <w:numFmt w:val="bullet"/>
      <w:lvlText w:val="o"/>
      <w:lvlJc w:val="left"/>
      <w:pPr>
        <w:ind w:left="3960" w:hanging="360"/>
      </w:pPr>
      <w:rPr>
        <w:rFonts w:ascii="Courier New" w:hAnsi="Courier New" w:hint="default"/>
      </w:rPr>
    </w:lvl>
    <w:lvl w:ilvl="5" w:tplc="5EF8DE3C">
      <w:start w:val="1"/>
      <w:numFmt w:val="bullet"/>
      <w:lvlText w:val=""/>
      <w:lvlJc w:val="left"/>
      <w:pPr>
        <w:ind w:left="4680" w:hanging="360"/>
      </w:pPr>
      <w:rPr>
        <w:rFonts w:ascii="Wingdings" w:hAnsi="Wingdings" w:hint="default"/>
      </w:rPr>
    </w:lvl>
    <w:lvl w:ilvl="6" w:tplc="52727814">
      <w:start w:val="1"/>
      <w:numFmt w:val="bullet"/>
      <w:lvlText w:val=""/>
      <w:lvlJc w:val="left"/>
      <w:pPr>
        <w:ind w:left="5400" w:hanging="360"/>
      </w:pPr>
      <w:rPr>
        <w:rFonts w:ascii="Symbol" w:hAnsi="Symbol" w:hint="default"/>
      </w:rPr>
    </w:lvl>
    <w:lvl w:ilvl="7" w:tplc="1D0251F8">
      <w:start w:val="1"/>
      <w:numFmt w:val="bullet"/>
      <w:lvlText w:val="o"/>
      <w:lvlJc w:val="left"/>
      <w:pPr>
        <w:ind w:left="6120" w:hanging="360"/>
      </w:pPr>
      <w:rPr>
        <w:rFonts w:ascii="Courier New" w:hAnsi="Courier New" w:hint="default"/>
      </w:rPr>
    </w:lvl>
    <w:lvl w:ilvl="8" w:tplc="22A20D08">
      <w:start w:val="1"/>
      <w:numFmt w:val="bullet"/>
      <w:lvlText w:val=""/>
      <w:lvlJc w:val="left"/>
      <w:pPr>
        <w:ind w:left="6840" w:hanging="360"/>
      </w:pPr>
      <w:rPr>
        <w:rFonts w:ascii="Wingdings" w:hAnsi="Wingdings" w:hint="default"/>
      </w:rPr>
    </w:lvl>
  </w:abstractNum>
  <w:abstractNum w:abstractNumId="9" w15:restartNumberingAfterBreak="0">
    <w:nsid w:val="326A5564"/>
    <w:multiLevelType w:val="hybridMultilevel"/>
    <w:tmpl w:val="A60C986C"/>
    <w:lvl w:ilvl="0" w:tplc="FC0CEB9E">
      <w:start w:val="1"/>
      <w:numFmt w:val="bullet"/>
      <w:lvlText w:val=""/>
      <w:lvlJc w:val="left"/>
      <w:pPr>
        <w:ind w:left="720" w:hanging="360"/>
      </w:pPr>
      <w:rPr>
        <w:rFonts w:ascii="Symbol" w:hAnsi="Symbol" w:hint="default"/>
      </w:rPr>
    </w:lvl>
    <w:lvl w:ilvl="1" w:tplc="A462DB00">
      <w:start w:val="1"/>
      <w:numFmt w:val="bullet"/>
      <w:lvlText w:val="o"/>
      <w:lvlJc w:val="left"/>
      <w:pPr>
        <w:ind w:left="1440" w:hanging="360"/>
      </w:pPr>
      <w:rPr>
        <w:rFonts w:ascii="Courier New" w:hAnsi="Courier New" w:hint="default"/>
      </w:rPr>
    </w:lvl>
    <w:lvl w:ilvl="2" w:tplc="0C601890">
      <w:start w:val="1"/>
      <w:numFmt w:val="bullet"/>
      <w:lvlText w:val=""/>
      <w:lvlJc w:val="left"/>
      <w:pPr>
        <w:ind w:left="2160" w:hanging="360"/>
      </w:pPr>
      <w:rPr>
        <w:rFonts w:ascii="Wingdings" w:hAnsi="Wingdings" w:hint="default"/>
      </w:rPr>
    </w:lvl>
    <w:lvl w:ilvl="3" w:tplc="906CF988">
      <w:start w:val="1"/>
      <w:numFmt w:val="bullet"/>
      <w:lvlText w:val=""/>
      <w:lvlJc w:val="left"/>
      <w:pPr>
        <w:ind w:left="2880" w:hanging="360"/>
      </w:pPr>
      <w:rPr>
        <w:rFonts w:ascii="Symbol" w:hAnsi="Symbol" w:hint="default"/>
      </w:rPr>
    </w:lvl>
    <w:lvl w:ilvl="4" w:tplc="7F2076EA">
      <w:start w:val="1"/>
      <w:numFmt w:val="bullet"/>
      <w:lvlText w:val="o"/>
      <w:lvlJc w:val="left"/>
      <w:pPr>
        <w:ind w:left="3600" w:hanging="360"/>
      </w:pPr>
      <w:rPr>
        <w:rFonts w:ascii="Courier New" w:hAnsi="Courier New" w:hint="default"/>
      </w:rPr>
    </w:lvl>
    <w:lvl w:ilvl="5" w:tplc="50321E3E">
      <w:start w:val="1"/>
      <w:numFmt w:val="bullet"/>
      <w:lvlText w:val=""/>
      <w:lvlJc w:val="left"/>
      <w:pPr>
        <w:ind w:left="4320" w:hanging="360"/>
      </w:pPr>
      <w:rPr>
        <w:rFonts w:ascii="Wingdings" w:hAnsi="Wingdings" w:hint="default"/>
      </w:rPr>
    </w:lvl>
    <w:lvl w:ilvl="6" w:tplc="81704CAE">
      <w:start w:val="1"/>
      <w:numFmt w:val="bullet"/>
      <w:lvlText w:val=""/>
      <w:lvlJc w:val="left"/>
      <w:pPr>
        <w:ind w:left="5040" w:hanging="360"/>
      </w:pPr>
      <w:rPr>
        <w:rFonts w:ascii="Symbol" w:hAnsi="Symbol" w:hint="default"/>
      </w:rPr>
    </w:lvl>
    <w:lvl w:ilvl="7" w:tplc="252A4276">
      <w:start w:val="1"/>
      <w:numFmt w:val="bullet"/>
      <w:lvlText w:val="o"/>
      <w:lvlJc w:val="left"/>
      <w:pPr>
        <w:ind w:left="5760" w:hanging="360"/>
      </w:pPr>
      <w:rPr>
        <w:rFonts w:ascii="Courier New" w:hAnsi="Courier New" w:hint="default"/>
      </w:rPr>
    </w:lvl>
    <w:lvl w:ilvl="8" w:tplc="FBD256E4">
      <w:start w:val="1"/>
      <w:numFmt w:val="bullet"/>
      <w:lvlText w:val=""/>
      <w:lvlJc w:val="left"/>
      <w:pPr>
        <w:ind w:left="6480" w:hanging="360"/>
      </w:pPr>
      <w:rPr>
        <w:rFonts w:ascii="Wingdings" w:hAnsi="Wingdings" w:hint="default"/>
      </w:rPr>
    </w:lvl>
  </w:abstractNum>
  <w:abstractNum w:abstractNumId="10" w15:restartNumberingAfterBreak="0">
    <w:nsid w:val="32A1C74C"/>
    <w:multiLevelType w:val="hybridMultilevel"/>
    <w:tmpl w:val="60B0BD6E"/>
    <w:lvl w:ilvl="0" w:tplc="C7886ADE">
      <w:start w:val="1"/>
      <w:numFmt w:val="bullet"/>
      <w:lvlText w:val="o"/>
      <w:lvlJc w:val="left"/>
      <w:pPr>
        <w:ind w:left="1080" w:hanging="360"/>
      </w:pPr>
      <w:rPr>
        <w:rFonts w:ascii="Courier New" w:hAnsi="Courier New" w:hint="default"/>
      </w:rPr>
    </w:lvl>
    <w:lvl w:ilvl="1" w:tplc="58EA66CA">
      <w:start w:val="1"/>
      <w:numFmt w:val="bullet"/>
      <w:lvlText w:val="o"/>
      <w:lvlJc w:val="left"/>
      <w:pPr>
        <w:ind w:left="1800" w:hanging="360"/>
      </w:pPr>
      <w:rPr>
        <w:rFonts w:ascii="Courier New" w:hAnsi="Courier New" w:hint="default"/>
      </w:rPr>
    </w:lvl>
    <w:lvl w:ilvl="2" w:tplc="EB8E4272">
      <w:start w:val="1"/>
      <w:numFmt w:val="bullet"/>
      <w:lvlText w:val=""/>
      <w:lvlJc w:val="left"/>
      <w:pPr>
        <w:ind w:left="2520" w:hanging="360"/>
      </w:pPr>
      <w:rPr>
        <w:rFonts w:ascii="Wingdings" w:hAnsi="Wingdings" w:hint="default"/>
      </w:rPr>
    </w:lvl>
    <w:lvl w:ilvl="3" w:tplc="81506A9A">
      <w:start w:val="1"/>
      <w:numFmt w:val="bullet"/>
      <w:lvlText w:val=""/>
      <w:lvlJc w:val="left"/>
      <w:pPr>
        <w:ind w:left="3240" w:hanging="360"/>
      </w:pPr>
      <w:rPr>
        <w:rFonts w:ascii="Symbol" w:hAnsi="Symbol" w:hint="default"/>
      </w:rPr>
    </w:lvl>
    <w:lvl w:ilvl="4" w:tplc="309055A4">
      <w:start w:val="1"/>
      <w:numFmt w:val="bullet"/>
      <w:lvlText w:val="o"/>
      <w:lvlJc w:val="left"/>
      <w:pPr>
        <w:ind w:left="3960" w:hanging="360"/>
      </w:pPr>
      <w:rPr>
        <w:rFonts w:ascii="Courier New" w:hAnsi="Courier New" w:hint="default"/>
      </w:rPr>
    </w:lvl>
    <w:lvl w:ilvl="5" w:tplc="D84A2DF0">
      <w:start w:val="1"/>
      <w:numFmt w:val="bullet"/>
      <w:lvlText w:val=""/>
      <w:lvlJc w:val="left"/>
      <w:pPr>
        <w:ind w:left="4680" w:hanging="360"/>
      </w:pPr>
      <w:rPr>
        <w:rFonts w:ascii="Wingdings" w:hAnsi="Wingdings" w:hint="default"/>
      </w:rPr>
    </w:lvl>
    <w:lvl w:ilvl="6" w:tplc="CAA6F93E">
      <w:start w:val="1"/>
      <w:numFmt w:val="bullet"/>
      <w:lvlText w:val=""/>
      <w:lvlJc w:val="left"/>
      <w:pPr>
        <w:ind w:left="5400" w:hanging="360"/>
      </w:pPr>
      <w:rPr>
        <w:rFonts w:ascii="Symbol" w:hAnsi="Symbol" w:hint="default"/>
      </w:rPr>
    </w:lvl>
    <w:lvl w:ilvl="7" w:tplc="7C4C0AF0">
      <w:start w:val="1"/>
      <w:numFmt w:val="bullet"/>
      <w:lvlText w:val="o"/>
      <w:lvlJc w:val="left"/>
      <w:pPr>
        <w:ind w:left="6120" w:hanging="360"/>
      </w:pPr>
      <w:rPr>
        <w:rFonts w:ascii="Courier New" w:hAnsi="Courier New" w:hint="default"/>
      </w:rPr>
    </w:lvl>
    <w:lvl w:ilvl="8" w:tplc="12B4C314">
      <w:start w:val="1"/>
      <w:numFmt w:val="bullet"/>
      <w:lvlText w:val=""/>
      <w:lvlJc w:val="left"/>
      <w:pPr>
        <w:ind w:left="6840" w:hanging="360"/>
      </w:pPr>
      <w:rPr>
        <w:rFonts w:ascii="Wingdings" w:hAnsi="Wingdings" w:hint="default"/>
      </w:rPr>
    </w:lvl>
  </w:abstractNum>
  <w:abstractNum w:abstractNumId="11" w15:restartNumberingAfterBreak="0">
    <w:nsid w:val="396103DA"/>
    <w:multiLevelType w:val="multilevel"/>
    <w:tmpl w:val="F2C4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AFE61F"/>
    <w:multiLevelType w:val="hybridMultilevel"/>
    <w:tmpl w:val="F0E051E0"/>
    <w:lvl w:ilvl="0" w:tplc="8D660E26">
      <w:start w:val="1"/>
      <w:numFmt w:val="bullet"/>
      <w:lvlText w:val="o"/>
      <w:lvlJc w:val="left"/>
      <w:pPr>
        <w:ind w:left="1080" w:hanging="360"/>
      </w:pPr>
      <w:rPr>
        <w:rFonts w:ascii="Courier New" w:hAnsi="Courier New" w:hint="default"/>
      </w:rPr>
    </w:lvl>
    <w:lvl w:ilvl="1" w:tplc="42ECE66C">
      <w:start w:val="1"/>
      <w:numFmt w:val="bullet"/>
      <w:lvlText w:val="o"/>
      <w:lvlJc w:val="left"/>
      <w:pPr>
        <w:ind w:left="1800" w:hanging="360"/>
      </w:pPr>
      <w:rPr>
        <w:rFonts w:ascii="Courier New" w:hAnsi="Courier New" w:hint="default"/>
      </w:rPr>
    </w:lvl>
    <w:lvl w:ilvl="2" w:tplc="60D671C4">
      <w:start w:val="1"/>
      <w:numFmt w:val="bullet"/>
      <w:lvlText w:val=""/>
      <w:lvlJc w:val="left"/>
      <w:pPr>
        <w:ind w:left="2520" w:hanging="360"/>
      </w:pPr>
      <w:rPr>
        <w:rFonts w:ascii="Wingdings" w:hAnsi="Wingdings" w:hint="default"/>
      </w:rPr>
    </w:lvl>
    <w:lvl w:ilvl="3" w:tplc="0DB2B506">
      <w:start w:val="1"/>
      <w:numFmt w:val="bullet"/>
      <w:lvlText w:val=""/>
      <w:lvlJc w:val="left"/>
      <w:pPr>
        <w:ind w:left="3240" w:hanging="360"/>
      </w:pPr>
      <w:rPr>
        <w:rFonts w:ascii="Symbol" w:hAnsi="Symbol" w:hint="default"/>
      </w:rPr>
    </w:lvl>
    <w:lvl w:ilvl="4" w:tplc="5AF023D0">
      <w:start w:val="1"/>
      <w:numFmt w:val="bullet"/>
      <w:lvlText w:val="o"/>
      <w:lvlJc w:val="left"/>
      <w:pPr>
        <w:ind w:left="3960" w:hanging="360"/>
      </w:pPr>
      <w:rPr>
        <w:rFonts w:ascii="Courier New" w:hAnsi="Courier New" w:hint="default"/>
      </w:rPr>
    </w:lvl>
    <w:lvl w:ilvl="5" w:tplc="68448482">
      <w:start w:val="1"/>
      <w:numFmt w:val="bullet"/>
      <w:lvlText w:val=""/>
      <w:lvlJc w:val="left"/>
      <w:pPr>
        <w:ind w:left="4680" w:hanging="360"/>
      </w:pPr>
      <w:rPr>
        <w:rFonts w:ascii="Wingdings" w:hAnsi="Wingdings" w:hint="default"/>
      </w:rPr>
    </w:lvl>
    <w:lvl w:ilvl="6" w:tplc="FD0E95D6">
      <w:start w:val="1"/>
      <w:numFmt w:val="bullet"/>
      <w:lvlText w:val=""/>
      <w:lvlJc w:val="left"/>
      <w:pPr>
        <w:ind w:left="5400" w:hanging="360"/>
      </w:pPr>
      <w:rPr>
        <w:rFonts w:ascii="Symbol" w:hAnsi="Symbol" w:hint="default"/>
      </w:rPr>
    </w:lvl>
    <w:lvl w:ilvl="7" w:tplc="9CFC13AE">
      <w:start w:val="1"/>
      <w:numFmt w:val="bullet"/>
      <w:lvlText w:val="o"/>
      <w:lvlJc w:val="left"/>
      <w:pPr>
        <w:ind w:left="6120" w:hanging="360"/>
      </w:pPr>
      <w:rPr>
        <w:rFonts w:ascii="Courier New" w:hAnsi="Courier New" w:hint="default"/>
      </w:rPr>
    </w:lvl>
    <w:lvl w:ilvl="8" w:tplc="712050D6">
      <w:start w:val="1"/>
      <w:numFmt w:val="bullet"/>
      <w:lvlText w:val=""/>
      <w:lvlJc w:val="left"/>
      <w:pPr>
        <w:ind w:left="6840" w:hanging="360"/>
      </w:pPr>
      <w:rPr>
        <w:rFonts w:ascii="Wingdings" w:hAnsi="Wingdings" w:hint="default"/>
      </w:rPr>
    </w:lvl>
  </w:abstractNum>
  <w:abstractNum w:abstractNumId="13" w15:restartNumberingAfterBreak="0">
    <w:nsid w:val="4017631B"/>
    <w:multiLevelType w:val="multilevel"/>
    <w:tmpl w:val="0A64D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BA2F6"/>
    <w:multiLevelType w:val="hybridMultilevel"/>
    <w:tmpl w:val="374CE06E"/>
    <w:lvl w:ilvl="0" w:tplc="6EFC36AE">
      <w:start w:val="1"/>
      <w:numFmt w:val="bullet"/>
      <w:lvlText w:val="o"/>
      <w:lvlJc w:val="left"/>
      <w:pPr>
        <w:ind w:left="720" w:hanging="360"/>
      </w:pPr>
      <w:rPr>
        <w:rFonts w:ascii="Courier New" w:hAnsi="Courier New" w:hint="default"/>
      </w:rPr>
    </w:lvl>
    <w:lvl w:ilvl="1" w:tplc="06206324">
      <w:start w:val="1"/>
      <w:numFmt w:val="bullet"/>
      <w:lvlText w:val="o"/>
      <w:lvlJc w:val="left"/>
      <w:pPr>
        <w:ind w:left="1440" w:hanging="360"/>
      </w:pPr>
      <w:rPr>
        <w:rFonts w:ascii="Courier New" w:hAnsi="Courier New" w:hint="default"/>
      </w:rPr>
    </w:lvl>
    <w:lvl w:ilvl="2" w:tplc="F280E1F4">
      <w:start w:val="1"/>
      <w:numFmt w:val="bullet"/>
      <w:lvlText w:val=""/>
      <w:lvlJc w:val="left"/>
      <w:pPr>
        <w:ind w:left="2160" w:hanging="360"/>
      </w:pPr>
      <w:rPr>
        <w:rFonts w:ascii="Wingdings" w:hAnsi="Wingdings" w:hint="default"/>
      </w:rPr>
    </w:lvl>
    <w:lvl w:ilvl="3" w:tplc="F440F484">
      <w:start w:val="1"/>
      <w:numFmt w:val="bullet"/>
      <w:lvlText w:val=""/>
      <w:lvlJc w:val="left"/>
      <w:pPr>
        <w:ind w:left="2880" w:hanging="360"/>
      </w:pPr>
      <w:rPr>
        <w:rFonts w:ascii="Symbol" w:hAnsi="Symbol" w:hint="default"/>
      </w:rPr>
    </w:lvl>
    <w:lvl w:ilvl="4" w:tplc="F6BE57BE">
      <w:start w:val="1"/>
      <w:numFmt w:val="bullet"/>
      <w:lvlText w:val="o"/>
      <w:lvlJc w:val="left"/>
      <w:pPr>
        <w:ind w:left="3600" w:hanging="360"/>
      </w:pPr>
      <w:rPr>
        <w:rFonts w:ascii="Courier New" w:hAnsi="Courier New" w:hint="default"/>
      </w:rPr>
    </w:lvl>
    <w:lvl w:ilvl="5" w:tplc="7BA253B4">
      <w:start w:val="1"/>
      <w:numFmt w:val="bullet"/>
      <w:lvlText w:val=""/>
      <w:lvlJc w:val="left"/>
      <w:pPr>
        <w:ind w:left="4320" w:hanging="360"/>
      </w:pPr>
      <w:rPr>
        <w:rFonts w:ascii="Wingdings" w:hAnsi="Wingdings" w:hint="default"/>
      </w:rPr>
    </w:lvl>
    <w:lvl w:ilvl="6" w:tplc="83780AD0">
      <w:start w:val="1"/>
      <w:numFmt w:val="bullet"/>
      <w:lvlText w:val=""/>
      <w:lvlJc w:val="left"/>
      <w:pPr>
        <w:ind w:left="5040" w:hanging="360"/>
      </w:pPr>
      <w:rPr>
        <w:rFonts w:ascii="Symbol" w:hAnsi="Symbol" w:hint="default"/>
      </w:rPr>
    </w:lvl>
    <w:lvl w:ilvl="7" w:tplc="429A8EBC">
      <w:start w:val="1"/>
      <w:numFmt w:val="bullet"/>
      <w:lvlText w:val="o"/>
      <w:lvlJc w:val="left"/>
      <w:pPr>
        <w:ind w:left="5760" w:hanging="360"/>
      </w:pPr>
      <w:rPr>
        <w:rFonts w:ascii="Courier New" w:hAnsi="Courier New" w:hint="default"/>
      </w:rPr>
    </w:lvl>
    <w:lvl w:ilvl="8" w:tplc="5D3C1FC0">
      <w:start w:val="1"/>
      <w:numFmt w:val="bullet"/>
      <w:lvlText w:val=""/>
      <w:lvlJc w:val="left"/>
      <w:pPr>
        <w:ind w:left="6480" w:hanging="360"/>
      </w:pPr>
      <w:rPr>
        <w:rFonts w:ascii="Wingdings" w:hAnsi="Wingdings" w:hint="default"/>
      </w:rPr>
    </w:lvl>
  </w:abstractNum>
  <w:abstractNum w:abstractNumId="15" w15:restartNumberingAfterBreak="0">
    <w:nsid w:val="58B551B8"/>
    <w:multiLevelType w:val="multilevel"/>
    <w:tmpl w:val="7EB6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742F97"/>
    <w:multiLevelType w:val="hybridMultilevel"/>
    <w:tmpl w:val="9F340434"/>
    <w:lvl w:ilvl="0" w:tplc="B52CFF5A">
      <w:start w:val="1"/>
      <w:numFmt w:val="bullet"/>
      <w:lvlText w:val=""/>
      <w:lvlJc w:val="left"/>
      <w:pPr>
        <w:ind w:left="720" w:hanging="360"/>
      </w:pPr>
      <w:rPr>
        <w:rFonts w:ascii="Symbol" w:hAnsi="Symbol" w:hint="default"/>
      </w:rPr>
    </w:lvl>
    <w:lvl w:ilvl="1" w:tplc="E8606F1A">
      <w:start w:val="1"/>
      <w:numFmt w:val="bullet"/>
      <w:lvlText w:val="o"/>
      <w:lvlJc w:val="left"/>
      <w:pPr>
        <w:ind w:left="1440" w:hanging="360"/>
      </w:pPr>
      <w:rPr>
        <w:rFonts w:ascii="Courier New" w:hAnsi="Courier New" w:hint="default"/>
      </w:rPr>
    </w:lvl>
    <w:lvl w:ilvl="2" w:tplc="981CF64A">
      <w:start w:val="1"/>
      <w:numFmt w:val="bullet"/>
      <w:lvlText w:val=""/>
      <w:lvlJc w:val="left"/>
      <w:pPr>
        <w:ind w:left="2160" w:hanging="360"/>
      </w:pPr>
      <w:rPr>
        <w:rFonts w:ascii="Wingdings" w:hAnsi="Wingdings" w:hint="default"/>
      </w:rPr>
    </w:lvl>
    <w:lvl w:ilvl="3" w:tplc="283E2C0A">
      <w:start w:val="1"/>
      <w:numFmt w:val="bullet"/>
      <w:lvlText w:val=""/>
      <w:lvlJc w:val="left"/>
      <w:pPr>
        <w:ind w:left="2880" w:hanging="360"/>
      </w:pPr>
      <w:rPr>
        <w:rFonts w:ascii="Symbol" w:hAnsi="Symbol" w:hint="default"/>
      </w:rPr>
    </w:lvl>
    <w:lvl w:ilvl="4" w:tplc="F9585324">
      <w:start w:val="1"/>
      <w:numFmt w:val="bullet"/>
      <w:lvlText w:val="o"/>
      <w:lvlJc w:val="left"/>
      <w:pPr>
        <w:ind w:left="3600" w:hanging="360"/>
      </w:pPr>
      <w:rPr>
        <w:rFonts w:ascii="Courier New" w:hAnsi="Courier New" w:hint="default"/>
      </w:rPr>
    </w:lvl>
    <w:lvl w:ilvl="5" w:tplc="ED6CD04A">
      <w:start w:val="1"/>
      <w:numFmt w:val="bullet"/>
      <w:lvlText w:val=""/>
      <w:lvlJc w:val="left"/>
      <w:pPr>
        <w:ind w:left="4320" w:hanging="360"/>
      </w:pPr>
      <w:rPr>
        <w:rFonts w:ascii="Wingdings" w:hAnsi="Wingdings" w:hint="default"/>
      </w:rPr>
    </w:lvl>
    <w:lvl w:ilvl="6" w:tplc="3412E68E">
      <w:start w:val="1"/>
      <w:numFmt w:val="bullet"/>
      <w:lvlText w:val=""/>
      <w:lvlJc w:val="left"/>
      <w:pPr>
        <w:ind w:left="5040" w:hanging="360"/>
      </w:pPr>
      <w:rPr>
        <w:rFonts w:ascii="Symbol" w:hAnsi="Symbol" w:hint="default"/>
      </w:rPr>
    </w:lvl>
    <w:lvl w:ilvl="7" w:tplc="9A60F67C">
      <w:start w:val="1"/>
      <w:numFmt w:val="bullet"/>
      <w:lvlText w:val="o"/>
      <w:lvlJc w:val="left"/>
      <w:pPr>
        <w:ind w:left="5760" w:hanging="360"/>
      </w:pPr>
      <w:rPr>
        <w:rFonts w:ascii="Courier New" w:hAnsi="Courier New" w:hint="default"/>
      </w:rPr>
    </w:lvl>
    <w:lvl w:ilvl="8" w:tplc="B8504274">
      <w:start w:val="1"/>
      <w:numFmt w:val="bullet"/>
      <w:lvlText w:val=""/>
      <w:lvlJc w:val="left"/>
      <w:pPr>
        <w:ind w:left="6480" w:hanging="360"/>
      </w:pPr>
      <w:rPr>
        <w:rFonts w:ascii="Wingdings" w:hAnsi="Wingdings" w:hint="default"/>
      </w:rPr>
    </w:lvl>
  </w:abstractNum>
  <w:abstractNum w:abstractNumId="17" w15:restartNumberingAfterBreak="0">
    <w:nsid w:val="603923D8"/>
    <w:multiLevelType w:val="multilevel"/>
    <w:tmpl w:val="7A84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EB2D7E"/>
    <w:multiLevelType w:val="hybridMultilevel"/>
    <w:tmpl w:val="4CC215C2"/>
    <w:lvl w:ilvl="0" w:tplc="FDECFA9E">
      <w:start w:val="1"/>
      <w:numFmt w:val="bullet"/>
      <w:pStyle w:val="Style2"/>
      <w:lvlText w:val=""/>
      <w:lvlJc w:val="left"/>
      <w:pPr>
        <w:ind w:left="720" w:hanging="360"/>
      </w:pPr>
      <w:rPr>
        <w:rFonts w:ascii="Symbol" w:hAnsi="Symbol" w:hint="default"/>
      </w:rPr>
    </w:lvl>
    <w:lvl w:ilvl="1" w:tplc="3F7E1B32">
      <w:start w:val="1"/>
      <w:numFmt w:val="bullet"/>
      <w:lvlText w:val="o"/>
      <w:lvlJc w:val="left"/>
      <w:pPr>
        <w:ind w:left="1440" w:hanging="360"/>
      </w:pPr>
      <w:rPr>
        <w:rFonts w:ascii="Courier New" w:hAnsi="Courier New" w:hint="default"/>
      </w:rPr>
    </w:lvl>
    <w:lvl w:ilvl="2" w:tplc="96C0CEC2">
      <w:start w:val="1"/>
      <w:numFmt w:val="bullet"/>
      <w:lvlText w:val=""/>
      <w:lvlJc w:val="left"/>
      <w:pPr>
        <w:ind w:left="2160" w:hanging="360"/>
      </w:pPr>
      <w:rPr>
        <w:rFonts w:ascii="Wingdings" w:hAnsi="Wingdings" w:hint="default"/>
      </w:rPr>
    </w:lvl>
    <w:lvl w:ilvl="3" w:tplc="970E700A">
      <w:start w:val="1"/>
      <w:numFmt w:val="bullet"/>
      <w:lvlText w:val=""/>
      <w:lvlJc w:val="left"/>
      <w:pPr>
        <w:ind w:left="2880" w:hanging="360"/>
      </w:pPr>
      <w:rPr>
        <w:rFonts w:ascii="Symbol" w:hAnsi="Symbol" w:hint="default"/>
      </w:rPr>
    </w:lvl>
    <w:lvl w:ilvl="4" w:tplc="9CCA7DCE">
      <w:start w:val="1"/>
      <w:numFmt w:val="bullet"/>
      <w:lvlText w:val="o"/>
      <w:lvlJc w:val="left"/>
      <w:pPr>
        <w:ind w:left="3600" w:hanging="360"/>
      </w:pPr>
      <w:rPr>
        <w:rFonts w:ascii="Courier New" w:hAnsi="Courier New" w:hint="default"/>
      </w:rPr>
    </w:lvl>
    <w:lvl w:ilvl="5" w:tplc="AA96A926">
      <w:start w:val="1"/>
      <w:numFmt w:val="bullet"/>
      <w:lvlText w:val=""/>
      <w:lvlJc w:val="left"/>
      <w:pPr>
        <w:ind w:left="4320" w:hanging="360"/>
      </w:pPr>
      <w:rPr>
        <w:rFonts w:ascii="Wingdings" w:hAnsi="Wingdings" w:hint="default"/>
      </w:rPr>
    </w:lvl>
    <w:lvl w:ilvl="6" w:tplc="9F2AB85A">
      <w:start w:val="1"/>
      <w:numFmt w:val="bullet"/>
      <w:lvlText w:val=""/>
      <w:lvlJc w:val="left"/>
      <w:pPr>
        <w:ind w:left="5040" w:hanging="360"/>
      </w:pPr>
      <w:rPr>
        <w:rFonts w:ascii="Symbol" w:hAnsi="Symbol" w:hint="default"/>
      </w:rPr>
    </w:lvl>
    <w:lvl w:ilvl="7" w:tplc="FDC62EAC">
      <w:start w:val="1"/>
      <w:numFmt w:val="bullet"/>
      <w:lvlText w:val="o"/>
      <w:lvlJc w:val="left"/>
      <w:pPr>
        <w:ind w:left="5760" w:hanging="360"/>
      </w:pPr>
      <w:rPr>
        <w:rFonts w:ascii="Courier New" w:hAnsi="Courier New" w:hint="default"/>
      </w:rPr>
    </w:lvl>
    <w:lvl w:ilvl="8" w:tplc="0AAEF7BA">
      <w:start w:val="1"/>
      <w:numFmt w:val="bullet"/>
      <w:lvlText w:val=""/>
      <w:lvlJc w:val="left"/>
      <w:pPr>
        <w:ind w:left="6480" w:hanging="360"/>
      </w:pPr>
      <w:rPr>
        <w:rFonts w:ascii="Wingdings" w:hAnsi="Wingdings" w:hint="default"/>
      </w:rPr>
    </w:lvl>
  </w:abstractNum>
  <w:abstractNum w:abstractNumId="19" w15:restartNumberingAfterBreak="0">
    <w:nsid w:val="6FFC8F84"/>
    <w:multiLevelType w:val="hybridMultilevel"/>
    <w:tmpl w:val="61CEA144"/>
    <w:lvl w:ilvl="0" w:tplc="3350F8E6">
      <w:start w:val="1"/>
      <w:numFmt w:val="bullet"/>
      <w:lvlText w:val="o"/>
      <w:lvlJc w:val="left"/>
      <w:pPr>
        <w:ind w:left="1080" w:hanging="360"/>
      </w:pPr>
      <w:rPr>
        <w:rFonts w:ascii="Courier New" w:hAnsi="Courier New" w:hint="default"/>
      </w:rPr>
    </w:lvl>
    <w:lvl w:ilvl="1" w:tplc="1BC0EC1E">
      <w:start w:val="1"/>
      <w:numFmt w:val="bullet"/>
      <w:lvlText w:val="o"/>
      <w:lvlJc w:val="left"/>
      <w:pPr>
        <w:ind w:left="1800" w:hanging="360"/>
      </w:pPr>
      <w:rPr>
        <w:rFonts w:ascii="Courier New" w:hAnsi="Courier New" w:hint="default"/>
      </w:rPr>
    </w:lvl>
    <w:lvl w:ilvl="2" w:tplc="E5BAC900">
      <w:start w:val="1"/>
      <w:numFmt w:val="bullet"/>
      <w:lvlText w:val=""/>
      <w:lvlJc w:val="left"/>
      <w:pPr>
        <w:ind w:left="2520" w:hanging="360"/>
      </w:pPr>
      <w:rPr>
        <w:rFonts w:ascii="Wingdings" w:hAnsi="Wingdings" w:hint="default"/>
      </w:rPr>
    </w:lvl>
    <w:lvl w:ilvl="3" w:tplc="97F8859E">
      <w:start w:val="1"/>
      <w:numFmt w:val="bullet"/>
      <w:lvlText w:val=""/>
      <w:lvlJc w:val="left"/>
      <w:pPr>
        <w:ind w:left="3240" w:hanging="360"/>
      </w:pPr>
      <w:rPr>
        <w:rFonts w:ascii="Symbol" w:hAnsi="Symbol" w:hint="default"/>
      </w:rPr>
    </w:lvl>
    <w:lvl w:ilvl="4" w:tplc="83B2A9B4">
      <w:start w:val="1"/>
      <w:numFmt w:val="bullet"/>
      <w:lvlText w:val="o"/>
      <w:lvlJc w:val="left"/>
      <w:pPr>
        <w:ind w:left="3960" w:hanging="360"/>
      </w:pPr>
      <w:rPr>
        <w:rFonts w:ascii="Courier New" w:hAnsi="Courier New" w:hint="default"/>
      </w:rPr>
    </w:lvl>
    <w:lvl w:ilvl="5" w:tplc="D7383DF6">
      <w:start w:val="1"/>
      <w:numFmt w:val="bullet"/>
      <w:lvlText w:val=""/>
      <w:lvlJc w:val="left"/>
      <w:pPr>
        <w:ind w:left="4680" w:hanging="360"/>
      </w:pPr>
      <w:rPr>
        <w:rFonts w:ascii="Wingdings" w:hAnsi="Wingdings" w:hint="default"/>
      </w:rPr>
    </w:lvl>
    <w:lvl w:ilvl="6" w:tplc="54B2BF14">
      <w:start w:val="1"/>
      <w:numFmt w:val="bullet"/>
      <w:lvlText w:val=""/>
      <w:lvlJc w:val="left"/>
      <w:pPr>
        <w:ind w:left="5400" w:hanging="360"/>
      </w:pPr>
      <w:rPr>
        <w:rFonts w:ascii="Symbol" w:hAnsi="Symbol" w:hint="default"/>
      </w:rPr>
    </w:lvl>
    <w:lvl w:ilvl="7" w:tplc="FD38E88E">
      <w:start w:val="1"/>
      <w:numFmt w:val="bullet"/>
      <w:lvlText w:val="o"/>
      <w:lvlJc w:val="left"/>
      <w:pPr>
        <w:ind w:left="6120" w:hanging="360"/>
      </w:pPr>
      <w:rPr>
        <w:rFonts w:ascii="Courier New" w:hAnsi="Courier New" w:hint="default"/>
      </w:rPr>
    </w:lvl>
    <w:lvl w:ilvl="8" w:tplc="22E072CE">
      <w:start w:val="1"/>
      <w:numFmt w:val="bullet"/>
      <w:lvlText w:val=""/>
      <w:lvlJc w:val="left"/>
      <w:pPr>
        <w:ind w:left="6840" w:hanging="360"/>
      </w:pPr>
      <w:rPr>
        <w:rFonts w:ascii="Wingdings" w:hAnsi="Wingdings" w:hint="default"/>
      </w:rPr>
    </w:lvl>
  </w:abstractNum>
  <w:num w:numId="1" w16cid:durableId="1029794714">
    <w:abstractNumId w:val="8"/>
  </w:num>
  <w:num w:numId="2" w16cid:durableId="153762648">
    <w:abstractNumId w:val="16"/>
  </w:num>
  <w:num w:numId="3" w16cid:durableId="1954049795">
    <w:abstractNumId w:val="4"/>
  </w:num>
  <w:num w:numId="4" w16cid:durableId="213010964">
    <w:abstractNumId w:val="18"/>
  </w:num>
  <w:num w:numId="5" w16cid:durableId="1122580537">
    <w:abstractNumId w:val="7"/>
  </w:num>
  <w:num w:numId="6" w16cid:durableId="249313691">
    <w:abstractNumId w:val="1"/>
  </w:num>
  <w:num w:numId="7" w16cid:durableId="1999773231">
    <w:abstractNumId w:val="14"/>
  </w:num>
  <w:num w:numId="8" w16cid:durableId="2097360522">
    <w:abstractNumId w:val="9"/>
  </w:num>
  <w:num w:numId="9" w16cid:durableId="291525678">
    <w:abstractNumId w:val="10"/>
  </w:num>
  <w:num w:numId="10" w16cid:durableId="2052684328">
    <w:abstractNumId w:val="12"/>
  </w:num>
  <w:num w:numId="11" w16cid:durableId="1228803104">
    <w:abstractNumId w:val="19"/>
  </w:num>
  <w:num w:numId="12" w16cid:durableId="678966432">
    <w:abstractNumId w:val="15"/>
  </w:num>
  <w:num w:numId="13" w16cid:durableId="1899128883">
    <w:abstractNumId w:val="6"/>
  </w:num>
  <w:num w:numId="14" w16cid:durableId="663894678">
    <w:abstractNumId w:val="11"/>
  </w:num>
  <w:num w:numId="15" w16cid:durableId="1661809260">
    <w:abstractNumId w:val="13"/>
  </w:num>
  <w:num w:numId="16" w16cid:durableId="1169834528">
    <w:abstractNumId w:val="3"/>
  </w:num>
  <w:num w:numId="17" w16cid:durableId="1282960903">
    <w:abstractNumId w:val="2"/>
  </w:num>
  <w:num w:numId="18" w16cid:durableId="582615700">
    <w:abstractNumId w:val="17"/>
  </w:num>
  <w:num w:numId="19" w16cid:durableId="1449621703">
    <w:abstractNumId w:val="5"/>
  </w:num>
  <w:num w:numId="20" w16cid:durableId="204829119">
    <w:abstractNumId w:val="0"/>
  </w:num>
  <w:num w:numId="21" w16cid:durableId="1116828933">
    <w:abstractNumId w:val="18"/>
  </w:num>
  <w:num w:numId="22" w16cid:durableId="361590369">
    <w:abstractNumId w:val="18"/>
  </w:num>
  <w:num w:numId="23" w16cid:durableId="1921796091">
    <w:abstractNumId w:val="18"/>
  </w:num>
  <w:num w:numId="24" w16cid:durableId="63142977">
    <w:abstractNumId w:val="18"/>
  </w:num>
  <w:num w:numId="25" w16cid:durableId="910968093">
    <w:abstractNumId w:val="18"/>
  </w:num>
  <w:num w:numId="26" w16cid:durableId="1849632811">
    <w:abstractNumId w:val="18"/>
  </w:num>
  <w:num w:numId="27" w16cid:durableId="435296254">
    <w:abstractNumId w:val="18"/>
  </w:num>
  <w:num w:numId="28" w16cid:durableId="193462487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haktasagar">
    <w15:presenceInfo w15:providerId="AD" w15:userId="S::bb@noveloffice.com::7098a9f8-86fb-4216-853a-f0bfd3b6c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5D3"/>
    <w:rsid w:val="000348A4"/>
    <w:rsid w:val="00044CC2"/>
    <w:rsid w:val="00092577"/>
    <w:rsid w:val="000B3C7B"/>
    <w:rsid w:val="0011514A"/>
    <w:rsid w:val="001559F6"/>
    <w:rsid w:val="00186810"/>
    <w:rsid w:val="001B7357"/>
    <w:rsid w:val="001B7B3D"/>
    <w:rsid w:val="00207AC8"/>
    <w:rsid w:val="00244DA9"/>
    <w:rsid w:val="002A474A"/>
    <w:rsid w:val="002B7939"/>
    <w:rsid w:val="002D1967"/>
    <w:rsid w:val="002E65E1"/>
    <w:rsid w:val="003907A3"/>
    <w:rsid w:val="003B107C"/>
    <w:rsid w:val="003E2EA7"/>
    <w:rsid w:val="00434BC9"/>
    <w:rsid w:val="00454DA4"/>
    <w:rsid w:val="0046534F"/>
    <w:rsid w:val="00487F2E"/>
    <w:rsid w:val="00517B91"/>
    <w:rsid w:val="005A2FE3"/>
    <w:rsid w:val="005B055E"/>
    <w:rsid w:val="005E6687"/>
    <w:rsid w:val="0068620A"/>
    <w:rsid w:val="006C44C8"/>
    <w:rsid w:val="007049F9"/>
    <w:rsid w:val="007068A3"/>
    <w:rsid w:val="007216B9"/>
    <w:rsid w:val="00785E13"/>
    <w:rsid w:val="007E064C"/>
    <w:rsid w:val="00880A91"/>
    <w:rsid w:val="008A25D3"/>
    <w:rsid w:val="0092545C"/>
    <w:rsid w:val="00964A60"/>
    <w:rsid w:val="009A2C28"/>
    <w:rsid w:val="009A6C65"/>
    <w:rsid w:val="009D08B4"/>
    <w:rsid w:val="009F7531"/>
    <w:rsid w:val="00A760D0"/>
    <w:rsid w:val="00AA6C48"/>
    <w:rsid w:val="00AB2C35"/>
    <w:rsid w:val="00AB2F45"/>
    <w:rsid w:val="00AF71ED"/>
    <w:rsid w:val="00B4288D"/>
    <w:rsid w:val="00B87DD8"/>
    <w:rsid w:val="00BF7DC4"/>
    <w:rsid w:val="00C21F45"/>
    <w:rsid w:val="00CA21E5"/>
    <w:rsid w:val="00DA09CA"/>
    <w:rsid w:val="00DA70BF"/>
    <w:rsid w:val="00E0083E"/>
    <w:rsid w:val="00E4601C"/>
    <w:rsid w:val="00E62CAB"/>
    <w:rsid w:val="00EA2843"/>
    <w:rsid w:val="00FB5C40"/>
    <w:rsid w:val="00FE4FED"/>
    <w:rsid w:val="0215D316"/>
    <w:rsid w:val="022ED7C5"/>
    <w:rsid w:val="02958C06"/>
    <w:rsid w:val="0477E155"/>
    <w:rsid w:val="08ABF735"/>
    <w:rsid w:val="0C7BD88F"/>
    <w:rsid w:val="14CFF55C"/>
    <w:rsid w:val="1AE8F6D2"/>
    <w:rsid w:val="1D522093"/>
    <w:rsid w:val="1FF03162"/>
    <w:rsid w:val="204EDDB5"/>
    <w:rsid w:val="228405C9"/>
    <w:rsid w:val="28E55FFB"/>
    <w:rsid w:val="2CC84B0D"/>
    <w:rsid w:val="37875140"/>
    <w:rsid w:val="378AA483"/>
    <w:rsid w:val="3BF56DFB"/>
    <w:rsid w:val="3C526BA4"/>
    <w:rsid w:val="3EC2109A"/>
    <w:rsid w:val="42190F33"/>
    <w:rsid w:val="47992A48"/>
    <w:rsid w:val="4852A1F2"/>
    <w:rsid w:val="4965B80F"/>
    <w:rsid w:val="4B0965D6"/>
    <w:rsid w:val="4C425419"/>
    <w:rsid w:val="4CD57FDF"/>
    <w:rsid w:val="4F091B83"/>
    <w:rsid w:val="5255EFE2"/>
    <w:rsid w:val="55E3A1DE"/>
    <w:rsid w:val="586C5731"/>
    <w:rsid w:val="5A1FF836"/>
    <w:rsid w:val="5AAC9190"/>
    <w:rsid w:val="5F8AEBEF"/>
    <w:rsid w:val="619C9B15"/>
    <w:rsid w:val="61B9878E"/>
    <w:rsid w:val="61BDE790"/>
    <w:rsid w:val="657B6B17"/>
    <w:rsid w:val="66CCFADE"/>
    <w:rsid w:val="6EDDF35A"/>
    <w:rsid w:val="6F81A39F"/>
    <w:rsid w:val="700E9D0C"/>
    <w:rsid w:val="7205100B"/>
    <w:rsid w:val="725C6112"/>
    <w:rsid w:val="7BB199E1"/>
    <w:rsid w:val="7EA16C7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4C301"/>
  <w15:chartTrackingRefBased/>
  <w15:docId w15:val="{D4FAAA5F-18C9-4787-9187-92EAD6A72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5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25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25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25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5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5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5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5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5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5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25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25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25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5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5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5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5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5D3"/>
    <w:rPr>
      <w:rFonts w:eastAsiaTheme="majorEastAsia" w:cstheme="majorBidi"/>
      <w:color w:val="272727" w:themeColor="text1" w:themeTint="D8"/>
    </w:rPr>
  </w:style>
  <w:style w:type="paragraph" w:styleId="Title">
    <w:name w:val="Title"/>
    <w:basedOn w:val="Normal"/>
    <w:next w:val="Normal"/>
    <w:link w:val="TitleChar"/>
    <w:uiPriority w:val="10"/>
    <w:qFormat/>
    <w:rsid w:val="008A25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5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5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5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5D3"/>
    <w:pPr>
      <w:spacing w:before="160"/>
      <w:jc w:val="center"/>
    </w:pPr>
    <w:rPr>
      <w:i/>
      <w:iCs/>
      <w:color w:val="404040" w:themeColor="text1" w:themeTint="BF"/>
    </w:rPr>
  </w:style>
  <w:style w:type="character" w:customStyle="1" w:styleId="QuoteChar">
    <w:name w:val="Quote Char"/>
    <w:basedOn w:val="DefaultParagraphFont"/>
    <w:link w:val="Quote"/>
    <w:uiPriority w:val="29"/>
    <w:rsid w:val="008A25D3"/>
    <w:rPr>
      <w:i/>
      <w:iCs/>
      <w:color w:val="404040" w:themeColor="text1" w:themeTint="BF"/>
    </w:rPr>
  </w:style>
  <w:style w:type="paragraph" w:styleId="ListParagraph">
    <w:name w:val="List Paragraph"/>
    <w:basedOn w:val="Normal"/>
    <w:uiPriority w:val="34"/>
    <w:qFormat/>
    <w:rsid w:val="008A25D3"/>
    <w:pPr>
      <w:ind w:left="720"/>
      <w:contextualSpacing/>
    </w:pPr>
  </w:style>
  <w:style w:type="character" w:styleId="IntenseEmphasis">
    <w:name w:val="Intense Emphasis"/>
    <w:basedOn w:val="DefaultParagraphFont"/>
    <w:uiPriority w:val="21"/>
    <w:qFormat/>
    <w:rsid w:val="008A25D3"/>
    <w:rPr>
      <w:i/>
      <w:iCs/>
      <w:color w:val="0F4761" w:themeColor="accent1" w:themeShade="BF"/>
    </w:rPr>
  </w:style>
  <w:style w:type="paragraph" w:styleId="IntenseQuote">
    <w:name w:val="Intense Quote"/>
    <w:basedOn w:val="Normal"/>
    <w:next w:val="Normal"/>
    <w:link w:val="IntenseQuoteChar"/>
    <w:uiPriority w:val="30"/>
    <w:qFormat/>
    <w:rsid w:val="008A25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5D3"/>
    <w:rPr>
      <w:i/>
      <w:iCs/>
      <w:color w:val="0F4761" w:themeColor="accent1" w:themeShade="BF"/>
    </w:rPr>
  </w:style>
  <w:style w:type="character" w:styleId="IntenseReference">
    <w:name w:val="Intense Reference"/>
    <w:basedOn w:val="DefaultParagraphFont"/>
    <w:uiPriority w:val="32"/>
    <w:qFormat/>
    <w:rsid w:val="008A25D3"/>
    <w:rPr>
      <w:b/>
      <w:bCs/>
      <w:smallCaps/>
      <w:color w:val="0F4761" w:themeColor="accent1" w:themeShade="BF"/>
      <w:spacing w:val="5"/>
    </w:rPr>
  </w:style>
  <w:style w:type="character" w:styleId="Hyperlink">
    <w:name w:val="Hyperlink"/>
    <w:basedOn w:val="DefaultParagraphFont"/>
    <w:uiPriority w:val="99"/>
    <w:unhideWhenUsed/>
    <w:rsid w:val="3EC2109A"/>
    <w:rPr>
      <w:color w:val="467886"/>
      <w:u w:val="single"/>
    </w:rPr>
  </w:style>
  <w:style w:type="paragraph" w:styleId="Revision">
    <w:name w:val="Revision"/>
    <w:hidden/>
    <w:uiPriority w:val="99"/>
    <w:semiHidden/>
    <w:rsid w:val="00186810"/>
    <w:pPr>
      <w:spacing w:after="0" w:line="240" w:lineRule="auto"/>
    </w:pPr>
  </w:style>
  <w:style w:type="paragraph" w:customStyle="1" w:styleId="Style1">
    <w:name w:val="Style1"/>
    <w:basedOn w:val="Heading1"/>
    <w:link w:val="Style1Char"/>
    <w:qFormat/>
    <w:rsid w:val="00DA70BF"/>
    <w:pPr>
      <w:spacing w:after="0" w:line="360" w:lineRule="auto"/>
      <w:pPrChange w:id="0" w:author="Bhaktasagar" w:date="2025-07-08T00:57:00Z">
        <w:pPr>
          <w:spacing w:line="360" w:lineRule="auto"/>
        </w:pPr>
      </w:pPrChange>
    </w:pPr>
    <w:rPr>
      <w:rFonts w:ascii="Times New Roman" w:hAnsi="Times New Roman" w:cs="Times New Roman"/>
      <w:b/>
      <w:bCs/>
      <w:color w:val="auto"/>
      <w:sz w:val="24"/>
      <w:rPrChange w:id="0" w:author="Bhaktasagar" w:date="2025-07-08T00:57:00Z">
        <w:rPr>
          <w:rFonts w:eastAsiaTheme="minorHAnsi"/>
          <w:b/>
          <w:bCs/>
          <w:kern w:val="2"/>
          <w:sz w:val="24"/>
          <w:szCs w:val="24"/>
          <w:lang w:val="en-IN" w:eastAsia="en-US" w:bidi="ar-SA"/>
          <w14:ligatures w14:val="standardContextual"/>
        </w:rPr>
      </w:rPrChange>
    </w:rPr>
  </w:style>
  <w:style w:type="character" w:customStyle="1" w:styleId="Style1Char">
    <w:name w:val="Style1 Char"/>
    <w:basedOn w:val="Heading1Char"/>
    <w:link w:val="Style1"/>
    <w:rsid w:val="00DA70BF"/>
    <w:rPr>
      <w:rFonts w:ascii="Times New Roman" w:eastAsiaTheme="majorEastAsia" w:hAnsi="Times New Roman" w:cs="Times New Roman"/>
      <w:b/>
      <w:bCs/>
      <w:color w:val="0F4761" w:themeColor="accent1" w:themeShade="BF"/>
      <w:sz w:val="40"/>
      <w:szCs w:val="40"/>
    </w:rPr>
  </w:style>
  <w:style w:type="paragraph" w:customStyle="1" w:styleId="Style2">
    <w:name w:val="Style2"/>
    <w:basedOn w:val="Heading2"/>
    <w:link w:val="Style2Char"/>
    <w:rsid w:val="005E6687"/>
    <w:pPr>
      <w:numPr>
        <w:numId w:val="4"/>
      </w:numPr>
      <w:spacing w:before="281" w:after="281" w:line="360" w:lineRule="auto"/>
      <w:jc w:val="both"/>
    </w:pPr>
    <w:rPr>
      <w:rFonts w:ascii="Times New Roman" w:eastAsia="Times New Roman" w:hAnsi="Times New Roman" w:cs="Times New Roman"/>
      <w:b/>
      <w:bCs/>
      <w:color w:val="auto"/>
      <w:sz w:val="24"/>
      <w:szCs w:val="24"/>
    </w:rPr>
  </w:style>
  <w:style w:type="character" w:customStyle="1" w:styleId="Style2Char">
    <w:name w:val="Style2 Char"/>
    <w:basedOn w:val="Heading2Char"/>
    <w:link w:val="Style2"/>
    <w:rsid w:val="005E6687"/>
    <w:rPr>
      <w:rFonts w:ascii="Times New Roman" w:eastAsia="Times New Roman" w:hAnsi="Times New Roman" w:cs="Times New Roman"/>
      <w:b/>
      <w:bCs/>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829581">
      <w:bodyDiv w:val="1"/>
      <w:marLeft w:val="0"/>
      <w:marRight w:val="0"/>
      <w:marTop w:val="0"/>
      <w:marBottom w:val="0"/>
      <w:divBdr>
        <w:top w:val="none" w:sz="0" w:space="0" w:color="auto"/>
        <w:left w:val="none" w:sz="0" w:space="0" w:color="auto"/>
        <w:bottom w:val="none" w:sz="0" w:space="0" w:color="auto"/>
        <w:right w:val="none" w:sz="0" w:space="0" w:color="auto"/>
      </w:divBdr>
    </w:div>
    <w:div w:id="1003052741">
      <w:bodyDiv w:val="1"/>
      <w:marLeft w:val="0"/>
      <w:marRight w:val="0"/>
      <w:marTop w:val="0"/>
      <w:marBottom w:val="0"/>
      <w:divBdr>
        <w:top w:val="none" w:sz="0" w:space="0" w:color="auto"/>
        <w:left w:val="none" w:sz="0" w:space="0" w:color="auto"/>
        <w:bottom w:val="none" w:sz="0" w:space="0" w:color="auto"/>
        <w:right w:val="none" w:sz="0" w:space="0" w:color="auto"/>
      </w:divBdr>
      <w:divsChild>
        <w:div w:id="271862566">
          <w:marLeft w:val="0"/>
          <w:marRight w:val="0"/>
          <w:marTop w:val="0"/>
          <w:marBottom w:val="0"/>
          <w:divBdr>
            <w:top w:val="none" w:sz="0" w:space="0" w:color="auto"/>
            <w:left w:val="none" w:sz="0" w:space="0" w:color="auto"/>
            <w:bottom w:val="none" w:sz="0" w:space="0" w:color="auto"/>
            <w:right w:val="none" w:sz="0" w:space="0" w:color="auto"/>
          </w:divBdr>
        </w:div>
        <w:div w:id="1328822159">
          <w:marLeft w:val="0"/>
          <w:marRight w:val="0"/>
          <w:marTop w:val="0"/>
          <w:marBottom w:val="0"/>
          <w:divBdr>
            <w:top w:val="none" w:sz="0" w:space="0" w:color="auto"/>
            <w:left w:val="none" w:sz="0" w:space="0" w:color="auto"/>
            <w:bottom w:val="none" w:sz="0" w:space="0" w:color="auto"/>
            <w:right w:val="none" w:sz="0" w:space="0" w:color="auto"/>
          </w:divBdr>
          <w:divsChild>
            <w:div w:id="1847286202">
              <w:marLeft w:val="-75"/>
              <w:marRight w:val="0"/>
              <w:marTop w:val="30"/>
              <w:marBottom w:val="30"/>
              <w:divBdr>
                <w:top w:val="none" w:sz="0" w:space="0" w:color="auto"/>
                <w:left w:val="none" w:sz="0" w:space="0" w:color="auto"/>
                <w:bottom w:val="none" w:sz="0" w:space="0" w:color="auto"/>
                <w:right w:val="none" w:sz="0" w:space="0" w:color="auto"/>
              </w:divBdr>
              <w:divsChild>
                <w:div w:id="863132349">
                  <w:marLeft w:val="0"/>
                  <w:marRight w:val="0"/>
                  <w:marTop w:val="0"/>
                  <w:marBottom w:val="0"/>
                  <w:divBdr>
                    <w:top w:val="none" w:sz="0" w:space="0" w:color="auto"/>
                    <w:left w:val="none" w:sz="0" w:space="0" w:color="auto"/>
                    <w:bottom w:val="none" w:sz="0" w:space="0" w:color="auto"/>
                    <w:right w:val="none" w:sz="0" w:space="0" w:color="auto"/>
                  </w:divBdr>
                  <w:divsChild>
                    <w:div w:id="2135367727">
                      <w:marLeft w:val="0"/>
                      <w:marRight w:val="0"/>
                      <w:marTop w:val="0"/>
                      <w:marBottom w:val="0"/>
                      <w:divBdr>
                        <w:top w:val="none" w:sz="0" w:space="0" w:color="auto"/>
                        <w:left w:val="none" w:sz="0" w:space="0" w:color="auto"/>
                        <w:bottom w:val="none" w:sz="0" w:space="0" w:color="auto"/>
                        <w:right w:val="none" w:sz="0" w:space="0" w:color="auto"/>
                      </w:divBdr>
                    </w:div>
                  </w:divsChild>
                </w:div>
                <w:div w:id="2099908033">
                  <w:marLeft w:val="0"/>
                  <w:marRight w:val="0"/>
                  <w:marTop w:val="0"/>
                  <w:marBottom w:val="0"/>
                  <w:divBdr>
                    <w:top w:val="none" w:sz="0" w:space="0" w:color="auto"/>
                    <w:left w:val="none" w:sz="0" w:space="0" w:color="auto"/>
                    <w:bottom w:val="none" w:sz="0" w:space="0" w:color="auto"/>
                    <w:right w:val="none" w:sz="0" w:space="0" w:color="auto"/>
                  </w:divBdr>
                  <w:divsChild>
                    <w:div w:id="683553498">
                      <w:marLeft w:val="0"/>
                      <w:marRight w:val="0"/>
                      <w:marTop w:val="0"/>
                      <w:marBottom w:val="0"/>
                      <w:divBdr>
                        <w:top w:val="none" w:sz="0" w:space="0" w:color="auto"/>
                        <w:left w:val="none" w:sz="0" w:space="0" w:color="auto"/>
                        <w:bottom w:val="none" w:sz="0" w:space="0" w:color="auto"/>
                        <w:right w:val="none" w:sz="0" w:space="0" w:color="auto"/>
                      </w:divBdr>
                    </w:div>
                  </w:divsChild>
                </w:div>
                <w:div w:id="1589339626">
                  <w:marLeft w:val="0"/>
                  <w:marRight w:val="0"/>
                  <w:marTop w:val="0"/>
                  <w:marBottom w:val="0"/>
                  <w:divBdr>
                    <w:top w:val="none" w:sz="0" w:space="0" w:color="auto"/>
                    <w:left w:val="none" w:sz="0" w:space="0" w:color="auto"/>
                    <w:bottom w:val="none" w:sz="0" w:space="0" w:color="auto"/>
                    <w:right w:val="none" w:sz="0" w:space="0" w:color="auto"/>
                  </w:divBdr>
                  <w:divsChild>
                    <w:div w:id="1035883408">
                      <w:marLeft w:val="0"/>
                      <w:marRight w:val="0"/>
                      <w:marTop w:val="0"/>
                      <w:marBottom w:val="0"/>
                      <w:divBdr>
                        <w:top w:val="none" w:sz="0" w:space="0" w:color="auto"/>
                        <w:left w:val="none" w:sz="0" w:space="0" w:color="auto"/>
                        <w:bottom w:val="none" w:sz="0" w:space="0" w:color="auto"/>
                        <w:right w:val="none" w:sz="0" w:space="0" w:color="auto"/>
                      </w:divBdr>
                    </w:div>
                  </w:divsChild>
                </w:div>
                <w:div w:id="1522164721">
                  <w:marLeft w:val="0"/>
                  <w:marRight w:val="0"/>
                  <w:marTop w:val="0"/>
                  <w:marBottom w:val="0"/>
                  <w:divBdr>
                    <w:top w:val="none" w:sz="0" w:space="0" w:color="auto"/>
                    <w:left w:val="none" w:sz="0" w:space="0" w:color="auto"/>
                    <w:bottom w:val="none" w:sz="0" w:space="0" w:color="auto"/>
                    <w:right w:val="none" w:sz="0" w:space="0" w:color="auto"/>
                  </w:divBdr>
                  <w:divsChild>
                    <w:div w:id="1811749145">
                      <w:marLeft w:val="0"/>
                      <w:marRight w:val="0"/>
                      <w:marTop w:val="0"/>
                      <w:marBottom w:val="0"/>
                      <w:divBdr>
                        <w:top w:val="none" w:sz="0" w:space="0" w:color="auto"/>
                        <w:left w:val="none" w:sz="0" w:space="0" w:color="auto"/>
                        <w:bottom w:val="none" w:sz="0" w:space="0" w:color="auto"/>
                        <w:right w:val="none" w:sz="0" w:space="0" w:color="auto"/>
                      </w:divBdr>
                    </w:div>
                  </w:divsChild>
                </w:div>
                <w:div w:id="1760714934">
                  <w:marLeft w:val="0"/>
                  <w:marRight w:val="0"/>
                  <w:marTop w:val="0"/>
                  <w:marBottom w:val="0"/>
                  <w:divBdr>
                    <w:top w:val="none" w:sz="0" w:space="0" w:color="auto"/>
                    <w:left w:val="none" w:sz="0" w:space="0" w:color="auto"/>
                    <w:bottom w:val="none" w:sz="0" w:space="0" w:color="auto"/>
                    <w:right w:val="none" w:sz="0" w:space="0" w:color="auto"/>
                  </w:divBdr>
                  <w:divsChild>
                    <w:div w:id="942418426">
                      <w:marLeft w:val="0"/>
                      <w:marRight w:val="0"/>
                      <w:marTop w:val="0"/>
                      <w:marBottom w:val="0"/>
                      <w:divBdr>
                        <w:top w:val="none" w:sz="0" w:space="0" w:color="auto"/>
                        <w:left w:val="none" w:sz="0" w:space="0" w:color="auto"/>
                        <w:bottom w:val="none" w:sz="0" w:space="0" w:color="auto"/>
                        <w:right w:val="none" w:sz="0" w:space="0" w:color="auto"/>
                      </w:divBdr>
                    </w:div>
                  </w:divsChild>
                </w:div>
                <w:div w:id="1669285675">
                  <w:marLeft w:val="0"/>
                  <w:marRight w:val="0"/>
                  <w:marTop w:val="0"/>
                  <w:marBottom w:val="0"/>
                  <w:divBdr>
                    <w:top w:val="none" w:sz="0" w:space="0" w:color="auto"/>
                    <w:left w:val="none" w:sz="0" w:space="0" w:color="auto"/>
                    <w:bottom w:val="none" w:sz="0" w:space="0" w:color="auto"/>
                    <w:right w:val="none" w:sz="0" w:space="0" w:color="auto"/>
                  </w:divBdr>
                  <w:divsChild>
                    <w:div w:id="1214318278">
                      <w:marLeft w:val="0"/>
                      <w:marRight w:val="0"/>
                      <w:marTop w:val="0"/>
                      <w:marBottom w:val="0"/>
                      <w:divBdr>
                        <w:top w:val="none" w:sz="0" w:space="0" w:color="auto"/>
                        <w:left w:val="none" w:sz="0" w:space="0" w:color="auto"/>
                        <w:bottom w:val="none" w:sz="0" w:space="0" w:color="auto"/>
                        <w:right w:val="none" w:sz="0" w:space="0" w:color="auto"/>
                      </w:divBdr>
                    </w:div>
                  </w:divsChild>
                </w:div>
                <w:div w:id="109589865">
                  <w:marLeft w:val="0"/>
                  <w:marRight w:val="0"/>
                  <w:marTop w:val="0"/>
                  <w:marBottom w:val="0"/>
                  <w:divBdr>
                    <w:top w:val="none" w:sz="0" w:space="0" w:color="auto"/>
                    <w:left w:val="none" w:sz="0" w:space="0" w:color="auto"/>
                    <w:bottom w:val="none" w:sz="0" w:space="0" w:color="auto"/>
                    <w:right w:val="none" w:sz="0" w:space="0" w:color="auto"/>
                  </w:divBdr>
                  <w:divsChild>
                    <w:div w:id="1241872132">
                      <w:marLeft w:val="0"/>
                      <w:marRight w:val="0"/>
                      <w:marTop w:val="0"/>
                      <w:marBottom w:val="0"/>
                      <w:divBdr>
                        <w:top w:val="none" w:sz="0" w:space="0" w:color="auto"/>
                        <w:left w:val="none" w:sz="0" w:space="0" w:color="auto"/>
                        <w:bottom w:val="none" w:sz="0" w:space="0" w:color="auto"/>
                        <w:right w:val="none" w:sz="0" w:space="0" w:color="auto"/>
                      </w:divBdr>
                    </w:div>
                  </w:divsChild>
                </w:div>
                <w:div w:id="939946526">
                  <w:marLeft w:val="0"/>
                  <w:marRight w:val="0"/>
                  <w:marTop w:val="0"/>
                  <w:marBottom w:val="0"/>
                  <w:divBdr>
                    <w:top w:val="none" w:sz="0" w:space="0" w:color="auto"/>
                    <w:left w:val="none" w:sz="0" w:space="0" w:color="auto"/>
                    <w:bottom w:val="none" w:sz="0" w:space="0" w:color="auto"/>
                    <w:right w:val="none" w:sz="0" w:space="0" w:color="auto"/>
                  </w:divBdr>
                  <w:divsChild>
                    <w:div w:id="649137378">
                      <w:marLeft w:val="0"/>
                      <w:marRight w:val="0"/>
                      <w:marTop w:val="0"/>
                      <w:marBottom w:val="0"/>
                      <w:divBdr>
                        <w:top w:val="none" w:sz="0" w:space="0" w:color="auto"/>
                        <w:left w:val="none" w:sz="0" w:space="0" w:color="auto"/>
                        <w:bottom w:val="none" w:sz="0" w:space="0" w:color="auto"/>
                        <w:right w:val="none" w:sz="0" w:space="0" w:color="auto"/>
                      </w:divBdr>
                    </w:div>
                  </w:divsChild>
                </w:div>
                <w:div w:id="2020503983">
                  <w:marLeft w:val="0"/>
                  <w:marRight w:val="0"/>
                  <w:marTop w:val="0"/>
                  <w:marBottom w:val="0"/>
                  <w:divBdr>
                    <w:top w:val="none" w:sz="0" w:space="0" w:color="auto"/>
                    <w:left w:val="none" w:sz="0" w:space="0" w:color="auto"/>
                    <w:bottom w:val="none" w:sz="0" w:space="0" w:color="auto"/>
                    <w:right w:val="none" w:sz="0" w:space="0" w:color="auto"/>
                  </w:divBdr>
                  <w:divsChild>
                    <w:div w:id="140460880">
                      <w:marLeft w:val="0"/>
                      <w:marRight w:val="0"/>
                      <w:marTop w:val="0"/>
                      <w:marBottom w:val="0"/>
                      <w:divBdr>
                        <w:top w:val="none" w:sz="0" w:space="0" w:color="auto"/>
                        <w:left w:val="none" w:sz="0" w:space="0" w:color="auto"/>
                        <w:bottom w:val="none" w:sz="0" w:space="0" w:color="auto"/>
                        <w:right w:val="none" w:sz="0" w:space="0" w:color="auto"/>
                      </w:divBdr>
                    </w:div>
                  </w:divsChild>
                </w:div>
                <w:div w:id="1547254447">
                  <w:marLeft w:val="0"/>
                  <w:marRight w:val="0"/>
                  <w:marTop w:val="0"/>
                  <w:marBottom w:val="0"/>
                  <w:divBdr>
                    <w:top w:val="none" w:sz="0" w:space="0" w:color="auto"/>
                    <w:left w:val="none" w:sz="0" w:space="0" w:color="auto"/>
                    <w:bottom w:val="none" w:sz="0" w:space="0" w:color="auto"/>
                    <w:right w:val="none" w:sz="0" w:space="0" w:color="auto"/>
                  </w:divBdr>
                  <w:divsChild>
                    <w:div w:id="17918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49135">
          <w:marLeft w:val="0"/>
          <w:marRight w:val="0"/>
          <w:marTop w:val="0"/>
          <w:marBottom w:val="0"/>
          <w:divBdr>
            <w:top w:val="none" w:sz="0" w:space="0" w:color="auto"/>
            <w:left w:val="none" w:sz="0" w:space="0" w:color="auto"/>
            <w:bottom w:val="none" w:sz="0" w:space="0" w:color="auto"/>
            <w:right w:val="none" w:sz="0" w:space="0" w:color="auto"/>
          </w:divBdr>
        </w:div>
      </w:divsChild>
    </w:div>
    <w:div w:id="1309943854">
      <w:bodyDiv w:val="1"/>
      <w:marLeft w:val="0"/>
      <w:marRight w:val="0"/>
      <w:marTop w:val="0"/>
      <w:marBottom w:val="0"/>
      <w:divBdr>
        <w:top w:val="none" w:sz="0" w:space="0" w:color="auto"/>
        <w:left w:val="none" w:sz="0" w:space="0" w:color="auto"/>
        <w:bottom w:val="none" w:sz="0" w:space="0" w:color="auto"/>
        <w:right w:val="none" w:sz="0" w:space="0" w:color="auto"/>
      </w:divBdr>
    </w:div>
    <w:div w:id="1505052190">
      <w:bodyDiv w:val="1"/>
      <w:marLeft w:val="0"/>
      <w:marRight w:val="0"/>
      <w:marTop w:val="0"/>
      <w:marBottom w:val="0"/>
      <w:divBdr>
        <w:top w:val="none" w:sz="0" w:space="0" w:color="auto"/>
        <w:left w:val="none" w:sz="0" w:space="0" w:color="auto"/>
        <w:bottom w:val="none" w:sz="0" w:space="0" w:color="auto"/>
        <w:right w:val="none" w:sz="0" w:space="0" w:color="auto"/>
      </w:divBdr>
      <w:divsChild>
        <w:div w:id="1730879725">
          <w:marLeft w:val="0"/>
          <w:marRight w:val="0"/>
          <w:marTop w:val="0"/>
          <w:marBottom w:val="0"/>
          <w:divBdr>
            <w:top w:val="none" w:sz="0" w:space="0" w:color="auto"/>
            <w:left w:val="none" w:sz="0" w:space="0" w:color="auto"/>
            <w:bottom w:val="none" w:sz="0" w:space="0" w:color="auto"/>
            <w:right w:val="none" w:sz="0" w:space="0" w:color="auto"/>
          </w:divBdr>
        </w:div>
        <w:div w:id="1485316797">
          <w:marLeft w:val="0"/>
          <w:marRight w:val="0"/>
          <w:marTop w:val="0"/>
          <w:marBottom w:val="0"/>
          <w:divBdr>
            <w:top w:val="none" w:sz="0" w:space="0" w:color="auto"/>
            <w:left w:val="none" w:sz="0" w:space="0" w:color="auto"/>
            <w:bottom w:val="none" w:sz="0" w:space="0" w:color="auto"/>
            <w:right w:val="none" w:sz="0" w:space="0" w:color="auto"/>
          </w:divBdr>
          <w:divsChild>
            <w:div w:id="1109661686">
              <w:marLeft w:val="-75"/>
              <w:marRight w:val="0"/>
              <w:marTop w:val="30"/>
              <w:marBottom w:val="30"/>
              <w:divBdr>
                <w:top w:val="none" w:sz="0" w:space="0" w:color="auto"/>
                <w:left w:val="none" w:sz="0" w:space="0" w:color="auto"/>
                <w:bottom w:val="none" w:sz="0" w:space="0" w:color="auto"/>
                <w:right w:val="none" w:sz="0" w:space="0" w:color="auto"/>
              </w:divBdr>
              <w:divsChild>
                <w:div w:id="1611353404">
                  <w:marLeft w:val="0"/>
                  <w:marRight w:val="0"/>
                  <w:marTop w:val="0"/>
                  <w:marBottom w:val="0"/>
                  <w:divBdr>
                    <w:top w:val="none" w:sz="0" w:space="0" w:color="auto"/>
                    <w:left w:val="none" w:sz="0" w:space="0" w:color="auto"/>
                    <w:bottom w:val="none" w:sz="0" w:space="0" w:color="auto"/>
                    <w:right w:val="none" w:sz="0" w:space="0" w:color="auto"/>
                  </w:divBdr>
                  <w:divsChild>
                    <w:div w:id="1044215495">
                      <w:marLeft w:val="0"/>
                      <w:marRight w:val="0"/>
                      <w:marTop w:val="0"/>
                      <w:marBottom w:val="0"/>
                      <w:divBdr>
                        <w:top w:val="none" w:sz="0" w:space="0" w:color="auto"/>
                        <w:left w:val="none" w:sz="0" w:space="0" w:color="auto"/>
                        <w:bottom w:val="none" w:sz="0" w:space="0" w:color="auto"/>
                        <w:right w:val="none" w:sz="0" w:space="0" w:color="auto"/>
                      </w:divBdr>
                    </w:div>
                  </w:divsChild>
                </w:div>
                <w:div w:id="599221194">
                  <w:marLeft w:val="0"/>
                  <w:marRight w:val="0"/>
                  <w:marTop w:val="0"/>
                  <w:marBottom w:val="0"/>
                  <w:divBdr>
                    <w:top w:val="none" w:sz="0" w:space="0" w:color="auto"/>
                    <w:left w:val="none" w:sz="0" w:space="0" w:color="auto"/>
                    <w:bottom w:val="none" w:sz="0" w:space="0" w:color="auto"/>
                    <w:right w:val="none" w:sz="0" w:space="0" w:color="auto"/>
                  </w:divBdr>
                  <w:divsChild>
                    <w:div w:id="509179816">
                      <w:marLeft w:val="0"/>
                      <w:marRight w:val="0"/>
                      <w:marTop w:val="0"/>
                      <w:marBottom w:val="0"/>
                      <w:divBdr>
                        <w:top w:val="none" w:sz="0" w:space="0" w:color="auto"/>
                        <w:left w:val="none" w:sz="0" w:space="0" w:color="auto"/>
                        <w:bottom w:val="none" w:sz="0" w:space="0" w:color="auto"/>
                        <w:right w:val="none" w:sz="0" w:space="0" w:color="auto"/>
                      </w:divBdr>
                    </w:div>
                  </w:divsChild>
                </w:div>
                <w:div w:id="1443838615">
                  <w:marLeft w:val="0"/>
                  <w:marRight w:val="0"/>
                  <w:marTop w:val="0"/>
                  <w:marBottom w:val="0"/>
                  <w:divBdr>
                    <w:top w:val="none" w:sz="0" w:space="0" w:color="auto"/>
                    <w:left w:val="none" w:sz="0" w:space="0" w:color="auto"/>
                    <w:bottom w:val="none" w:sz="0" w:space="0" w:color="auto"/>
                    <w:right w:val="none" w:sz="0" w:space="0" w:color="auto"/>
                  </w:divBdr>
                  <w:divsChild>
                    <w:div w:id="1851217328">
                      <w:marLeft w:val="0"/>
                      <w:marRight w:val="0"/>
                      <w:marTop w:val="0"/>
                      <w:marBottom w:val="0"/>
                      <w:divBdr>
                        <w:top w:val="none" w:sz="0" w:space="0" w:color="auto"/>
                        <w:left w:val="none" w:sz="0" w:space="0" w:color="auto"/>
                        <w:bottom w:val="none" w:sz="0" w:space="0" w:color="auto"/>
                        <w:right w:val="none" w:sz="0" w:space="0" w:color="auto"/>
                      </w:divBdr>
                    </w:div>
                  </w:divsChild>
                </w:div>
                <w:div w:id="600141549">
                  <w:marLeft w:val="0"/>
                  <w:marRight w:val="0"/>
                  <w:marTop w:val="0"/>
                  <w:marBottom w:val="0"/>
                  <w:divBdr>
                    <w:top w:val="none" w:sz="0" w:space="0" w:color="auto"/>
                    <w:left w:val="none" w:sz="0" w:space="0" w:color="auto"/>
                    <w:bottom w:val="none" w:sz="0" w:space="0" w:color="auto"/>
                    <w:right w:val="none" w:sz="0" w:space="0" w:color="auto"/>
                  </w:divBdr>
                  <w:divsChild>
                    <w:div w:id="1236209656">
                      <w:marLeft w:val="0"/>
                      <w:marRight w:val="0"/>
                      <w:marTop w:val="0"/>
                      <w:marBottom w:val="0"/>
                      <w:divBdr>
                        <w:top w:val="none" w:sz="0" w:space="0" w:color="auto"/>
                        <w:left w:val="none" w:sz="0" w:space="0" w:color="auto"/>
                        <w:bottom w:val="none" w:sz="0" w:space="0" w:color="auto"/>
                        <w:right w:val="none" w:sz="0" w:space="0" w:color="auto"/>
                      </w:divBdr>
                    </w:div>
                  </w:divsChild>
                </w:div>
                <w:div w:id="454909518">
                  <w:marLeft w:val="0"/>
                  <w:marRight w:val="0"/>
                  <w:marTop w:val="0"/>
                  <w:marBottom w:val="0"/>
                  <w:divBdr>
                    <w:top w:val="none" w:sz="0" w:space="0" w:color="auto"/>
                    <w:left w:val="none" w:sz="0" w:space="0" w:color="auto"/>
                    <w:bottom w:val="none" w:sz="0" w:space="0" w:color="auto"/>
                    <w:right w:val="none" w:sz="0" w:space="0" w:color="auto"/>
                  </w:divBdr>
                  <w:divsChild>
                    <w:div w:id="744642326">
                      <w:marLeft w:val="0"/>
                      <w:marRight w:val="0"/>
                      <w:marTop w:val="0"/>
                      <w:marBottom w:val="0"/>
                      <w:divBdr>
                        <w:top w:val="none" w:sz="0" w:space="0" w:color="auto"/>
                        <w:left w:val="none" w:sz="0" w:space="0" w:color="auto"/>
                        <w:bottom w:val="none" w:sz="0" w:space="0" w:color="auto"/>
                        <w:right w:val="none" w:sz="0" w:space="0" w:color="auto"/>
                      </w:divBdr>
                    </w:div>
                  </w:divsChild>
                </w:div>
                <w:div w:id="47805105">
                  <w:marLeft w:val="0"/>
                  <w:marRight w:val="0"/>
                  <w:marTop w:val="0"/>
                  <w:marBottom w:val="0"/>
                  <w:divBdr>
                    <w:top w:val="none" w:sz="0" w:space="0" w:color="auto"/>
                    <w:left w:val="none" w:sz="0" w:space="0" w:color="auto"/>
                    <w:bottom w:val="none" w:sz="0" w:space="0" w:color="auto"/>
                    <w:right w:val="none" w:sz="0" w:space="0" w:color="auto"/>
                  </w:divBdr>
                  <w:divsChild>
                    <w:div w:id="1936279740">
                      <w:marLeft w:val="0"/>
                      <w:marRight w:val="0"/>
                      <w:marTop w:val="0"/>
                      <w:marBottom w:val="0"/>
                      <w:divBdr>
                        <w:top w:val="none" w:sz="0" w:space="0" w:color="auto"/>
                        <w:left w:val="none" w:sz="0" w:space="0" w:color="auto"/>
                        <w:bottom w:val="none" w:sz="0" w:space="0" w:color="auto"/>
                        <w:right w:val="none" w:sz="0" w:space="0" w:color="auto"/>
                      </w:divBdr>
                    </w:div>
                  </w:divsChild>
                </w:div>
                <w:div w:id="5135548">
                  <w:marLeft w:val="0"/>
                  <w:marRight w:val="0"/>
                  <w:marTop w:val="0"/>
                  <w:marBottom w:val="0"/>
                  <w:divBdr>
                    <w:top w:val="none" w:sz="0" w:space="0" w:color="auto"/>
                    <w:left w:val="none" w:sz="0" w:space="0" w:color="auto"/>
                    <w:bottom w:val="none" w:sz="0" w:space="0" w:color="auto"/>
                    <w:right w:val="none" w:sz="0" w:space="0" w:color="auto"/>
                  </w:divBdr>
                  <w:divsChild>
                    <w:div w:id="723330624">
                      <w:marLeft w:val="0"/>
                      <w:marRight w:val="0"/>
                      <w:marTop w:val="0"/>
                      <w:marBottom w:val="0"/>
                      <w:divBdr>
                        <w:top w:val="none" w:sz="0" w:space="0" w:color="auto"/>
                        <w:left w:val="none" w:sz="0" w:space="0" w:color="auto"/>
                        <w:bottom w:val="none" w:sz="0" w:space="0" w:color="auto"/>
                        <w:right w:val="none" w:sz="0" w:space="0" w:color="auto"/>
                      </w:divBdr>
                    </w:div>
                  </w:divsChild>
                </w:div>
                <w:div w:id="1117336029">
                  <w:marLeft w:val="0"/>
                  <w:marRight w:val="0"/>
                  <w:marTop w:val="0"/>
                  <w:marBottom w:val="0"/>
                  <w:divBdr>
                    <w:top w:val="none" w:sz="0" w:space="0" w:color="auto"/>
                    <w:left w:val="none" w:sz="0" w:space="0" w:color="auto"/>
                    <w:bottom w:val="none" w:sz="0" w:space="0" w:color="auto"/>
                    <w:right w:val="none" w:sz="0" w:space="0" w:color="auto"/>
                  </w:divBdr>
                  <w:divsChild>
                    <w:div w:id="1010335224">
                      <w:marLeft w:val="0"/>
                      <w:marRight w:val="0"/>
                      <w:marTop w:val="0"/>
                      <w:marBottom w:val="0"/>
                      <w:divBdr>
                        <w:top w:val="none" w:sz="0" w:space="0" w:color="auto"/>
                        <w:left w:val="none" w:sz="0" w:space="0" w:color="auto"/>
                        <w:bottom w:val="none" w:sz="0" w:space="0" w:color="auto"/>
                        <w:right w:val="none" w:sz="0" w:space="0" w:color="auto"/>
                      </w:divBdr>
                    </w:div>
                  </w:divsChild>
                </w:div>
                <w:div w:id="931742885">
                  <w:marLeft w:val="0"/>
                  <w:marRight w:val="0"/>
                  <w:marTop w:val="0"/>
                  <w:marBottom w:val="0"/>
                  <w:divBdr>
                    <w:top w:val="none" w:sz="0" w:space="0" w:color="auto"/>
                    <w:left w:val="none" w:sz="0" w:space="0" w:color="auto"/>
                    <w:bottom w:val="none" w:sz="0" w:space="0" w:color="auto"/>
                    <w:right w:val="none" w:sz="0" w:space="0" w:color="auto"/>
                  </w:divBdr>
                  <w:divsChild>
                    <w:div w:id="2126342950">
                      <w:marLeft w:val="0"/>
                      <w:marRight w:val="0"/>
                      <w:marTop w:val="0"/>
                      <w:marBottom w:val="0"/>
                      <w:divBdr>
                        <w:top w:val="none" w:sz="0" w:space="0" w:color="auto"/>
                        <w:left w:val="none" w:sz="0" w:space="0" w:color="auto"/>
                        <w:bottom w:val="none" w:sz="0" w:space="0" w:color="auto"/>
                        <w:right w:val="none" w:sz="0" w:space="0" w:color="auto"/>
                      </w:divBdr>
                    </w:div>
                  </w:divsChild>
                </w:div>
                <w:div w:id="485584559">
                  <w:marLeft w:val="0"/>
                  <w:marRight w:val="0"/>
                  <w:marTop w:val="0"/>
                  <w:marBottom w:val="0"/>
                  <w:divBdr>
                    <w:top w:val="none" w:sz="0" w:space="0" w:color="auto"/>
                    <w:left w:val="none" w:sz="0" w:space="0" w:color="auto"/>
                    <w:bottom w:val="none" w:sz="0" w:space="0" w:color="auto"/>
                    <w:right w:val="none" w:sz="0" w:space="0" w:color="auto"/>
                  </w:divBdr>
                  <w:divsChild>
                    <w:div w:id="803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23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8b211dd-f411-4cc2-96d0-71b9191326a8" xsi:nil="true"/>
    <lcf76f155ced4ddcb4097134ff3c332f xmlns="9e168002-34a9-49a9-ba48-fb93e0b61ad9">
      <Terms xmlns="http://schemas.microsoft.com/office/infopath/2007/PartnerControls"/>
    </lcf76f155ced4ddcb4097134ff3c332f>
    <_Flow_SignoffStatus xmlns="9e168002-34a9-49a9-ba48-fb93e0b61ad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3D26FCA2CC604899380A692F143A02" ma:contentTypeVersion="20" ma:contentTypeDescription="Create a new document." ma:contentTypeScope="" ma:versionID="dac6080cae2bdce900625d219c957339">
  <xsd:schema xmlns:xsd="http://www.w3.org/2001/XMLSchema" xmlns:xs="http://www.w3.org/2001/XMLSchema" xmlns:p="http://schemas.microsoft.com/office/2006/metadata/properties" xmlns:ns2="9e168002-34a9-49a9-ba48-fb93e0b61ad9" xmlns:ns3="38b211dd-f411-4cc2-96d0-71b9191326a8" targetNamespace="http://schemas.microsoft.com/office/2006/metadata/properties" ma:root="true" ma:fieldsID="c2a6746135438ae72a7784226241912e" ns2:_="" ns3:_="">
    <xsd:import namespace="9e168002-34a9-49a9-ba48-fb93e0b61ad9"/>
    <xsd:import namespace="38b211dd-f411-4cc2-96d0-71b9191326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LengthInSeconds" minOccurs="0"/>
                <xsd:element ref="ns2:MediaServiceOCR" minOccurs="0"/>
                <xsd:element ref="ns2:MediaServiceDateTaken" minOccurs="0"/>
                <xsd:element ref="ns3:SharedWithUsers" minOccurs="0"/>
                <xsd:element ref="ns3:SharedWithDetails" minOccurs="0"/>
                <xsd:element ref="ns2:MediaServiceLocation" minOccurs="0"/>
                <xsd:element ref="ns2:lcf76f155ced4ddcb4097134ff3c332f" minOccurs="0"/>
                <xsd:element ref="ns3:TaxCatchAll" minOccurs="0"/>
                <xsd:element ref="ns2:_Flow_SignoffStatus"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168002-34a9-49a9-ba48-fb93e0b61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74b7bdd-b5c6-431b-9e9c-b789ebf20ce6"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b211dd-f411-4cc2-96d0-71b9191326a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5887adf-6c2f-4071-8c93-537c94836bb0}" ma:internalName="TaxCatchAll" ma:showField="CatchAllData" ma:web="38b211dd-f411-4cc2-96d0-71b9191326a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B81C61-19EA-4CDA-9738-9AE5E065815A}">
  <ds:schemaRefs>
    <ds:schemaRef ds:uri="http://schemas.microsoft.com/office/2006/metadata/properties"/>
    <ds:schemaRef ds:uri="http://schemas.microsoft.com/office/infopath/2007/PartnerControls"/>
    <ds:schemaRef ds:uri="38b211dd-f411-4cc2-96d0-71b9191326a8"/>
    <ds:schemaRef ds:uri="9e168002-34a9-49a9-ba48-fb93e0b61ad9"/>
  </ds:schemaRefs>
</ds:datastoreItem>
</file>

<file path=customXml/itemProps2.xml><?xml version="1.0" encoding="utf-8"?>
<ds:datastoreItem xmlns:ds="http://schemas.openxmlformats.org/officeDocument/2006/customXml" ds:itemID="{8AFA5053-5DB6-46D1-8134-867EB6E22BEB}">
  <ds:schemaRefs>
    <ds:schemaRef ds:uri="http://schemas.microsoft.com/sharepoint/v3/contenttype/forms"/>
  </ds:schemaRefs>
</ds:datastoreItem>
</file>

<file path=customXml/itemProps3.xml><?xml version="1.0" encoding="utf-8"?>
<ds:datastoreItem xmlns:ds="http://schemas.openxmlformats.org/officeDocument/2006/customXml" ds:itemID="{000C017A-C6DB-45A5-95A9-076F481FA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168002-34a9-49a9-ba48-fb93e0b61ad9"/>
    <ds:schemaRef ds:uri="38b211dd-f411-4cc2-96d0-71b9191326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1836</Words>
  <Characters>10467</Characters>
  <Application>Microsoft Office Word</Application>
  <DocSecurity>0</DocSecurity>
  <Lines>87</Lines>
  <Paragraphs>24</Paragraphs>
  <ScaleCrop>false</ScaleCrop>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Shivli Doneria</dc:creator>
  <cp:keywords/>
  <dc:description/>
  <cp:lastModifiedBy>Bhaktasagar</cp:lastModifiedBy>
  <cp:revision>49</cp:revision>
  <dcterms:created xsi:type="dcterms:W3CDTF">2025-06-23T07:37:00Z</dcterms:created>
  <dcterms:modified xsi:type="dcterms:W3CDTF">2025-07-07T19:36:00Z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0x010100EA3D26FCA2CC604899380A692F143A02</vt:lpwstr>
  </property>
  <property fmtid="{D5CDD505-2E9C-101B-9397-08002B2CF9AE}" pid="3" name="MediaServiceImageTags">
    <vt:lpwstr/>
  </property>
</Properties>
</file>